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68816" w14:textId="427F0423" w:rsidR="00246BA3" w:rsidDel="00550E64" w:rsidRDefault="007643A1" w:rsidP="00550E64">
      <w:pPr>
        <w:pStyle w:val="Heading2"/>
        <w:rPr>
          <w:del w:id="0" w:author="Nicolas CUVILLIER" w:date="2021-02-04T10:48:00Z"/>
        </w:rPr>
        <w:pPrChange w:id="1" w:author="Nicolas CUVILLIER" w:date="2021-02-04T10:49:00Z">
          <w:pPr>
            <w:pStyle w:val="Heading1"/>
            <w:jc w:val="center"/>
          </w:pPr>
        </w:pPrChange>
      </w:pPr>
      <w:del w:id="2" w:author="Nicolas CUVILLIER" w:date="2021-02-04T10:48:00Z">
        <w:r w:rsidDel="00550E64">
          <w:delText>Filtres et qualité des données insérées en base</w:delText>
        </w:r>
      </w:del>
    </w:p>
    <w:p w14:paraId="09B02B98" w14:textId="12258304" w:rsidR="007643A1" w:rsidRDefault="00FB49EB" w:rsidP="00550E64">
      <w:pPr>
        <w:pStyle w:val="Heading2"/>
        <w:rPr>
          <w:ins w:id="3" w:author="Nicolas CUVILLIER" w:date="2021-02-04T10:46:00Z"/>
        </w:rPr>
        <w:pPrChange w:id="4" w:author="Nicolas CUVILLIER" w:date="2021-02-04T10:49:00Z">
          <w:pPr/>
        </w:pPrChange>
      </w:pPr>
      <w:ins w:id="5" w:author="Nicolas CUVILLIER" w:date="2021-02-04T10:46:00Z">
        <w:r>
          <w:t>Historique des versions</w:t>
        </w:r>
      </w:ins>
    </w:p>
    <w:p w14:paraId="441FF84F" w14:textId="2C23CE3A" w:rsidR="00FB49EB" w:rsidRDefault="00550E64" w:rsidP="00550E64">
      <w:pPr>
        <w:ind w:left="1276" w:hanging="567"/>
        <w:rPr>
          <w:ins w:id="6" w:author="Nicolas CUVILLIER" w:date="2021-02-04T10:46:00Z"/>
        </w:rPr>
        <w:pPrChange w:id="7" w:author="Nicolas CUVILLIER" w:date="2021-02-04T10:49:00Z">
          <w:pPr>
            <w:ind w:left="567" w:hanging="567"/>
          </w:pPr>
        </w:pPrChange>
      </w:pPr>
      <w:ins w:id="8" w:author="Nicolas CUVILLIER" w:date="2021-02-04T10:49:00Z">
        <w:r>
          <w:t>v</w:t>
        </w:r>
      </w:ins>
      <w:ins w:id="9" w:author="Nicolas CUVILLIER" w:date="2021-02-04T10:46:00Z">
        <w:r w:rsidR="00FB49EB">
          <w:t xml:space="preserve">0.1 : </w:t>
        </w:r>
        <w:proofErr w:type="spellStart"/>
        <w:r w:rsidR="00FB49EB">
          <w:t>Keryl</w:t>
        </w:r>
        <w:proofErr w:type="spellEnd"/>
        <w:r w:rsidR="00FB49EB">
          <w:t xml:space="preserve"> – </w:t>
        </w:r>
        <w:proofErr w:type="spellStart"/>
        <w:r w:rsidR="00FB49EB">
          <w:t>premer</w:t>
        </w:r>
        <w:proofErr w:type="spellEnd"/>
        <w:r w:rsidR="00FB49EB">
          <w:t xml:space="preserve"> </w:t>
        </w:r>
        <w:proofErr w:type="spellStart"/>
        <w:r w:rsidR="00FB49EB">
          <w:t>draft</w:t>
        </w:r>
        <w:proofErr w:type="spellEnd"/>
      </w:ins>
    </w:p>
    <w:p w14:paraId="08A863AE" w14:textId="63C8E401" w:rsidR="00FB49EB" w:rsidRDefault="00550E64" w:rsidP="00550E64">
      <w:pPr>
        <w:ind w:left="1276" w:hanging="567"/>
        <w:rPr>
          <w:ins w:id="10" w:author="Nicolas CUVILLIER" w:date="2021-02-04T10:48:00Z"/>
        </w:rPr>
        <w:pPrChange w:id="11" w:author="Nicolas CUVILLIER" w:date="2021-02-04T10:49:00Z">
          <w:pPr>
            <w:ind w:left="567" w:hanging="567"/>
          </w:pPr>
        </w:pPrChange>
      </w:pPr>
      <w:ins w:id="12" w:author="Nicolas CUVILLIER" w:date="2021-02-04T10:49:00Z">
        <w:r>
          <w:t>v</w:t>
        </w:r>
      </w:ins>
      <w:ins w:id="13" w:author="Nicolas CUVILLIER" w:date="2021-02-04T10:46:00Z">
        <w:r w:rsidR="00FB49EB">
          <w:t xml:space="preserve">0.2 : Nicolas – Proposition de modifications, </w:t>
        </w:r>
      </w:ins>
      <w:ins w:id="14" w:author="Nicolas CUVILLIER" w:date="2021-02-04T10:50:00Z">
        <w:r>
          <w:t>à</w:t>
        </w:r>
      </w:ins>
      <w:ins w:id="15" w:author="Nicolas CUVILLIER" w:date="2021-02-04T10:46:00Z">
        <w:r w:rsidR="00FB49EB">
          <w:t xml:space="preserve"> valider</w:t>
        </w:r>
      </w:ins>
      <w:ins w:id="16" w:author="Nicolas CUVILLIER" w:date="2021-02-04T10:50:00Z">
        <w:r>
          <w:t xml:space="preserve"> par </w:t>
        </w:r>
        <w:proofErr w:type="spellStart"/>
        <w:r>
          <w:t>Keryl</w:t>
        </w:r>
      </w:ins>
      <w:proofErr w:type="spellEnd"/>
      <w:ins w:id="17" w:author="Nicolas CUVILLIER" w:date="2021-02-04T10:47:00Z">
        <w:r>
          <w:t xml:space="preserve">. Ajout des actions </w:t>
        </w:r>
      </w:ins>
      <w:ins w:id="18" w:author="Nicolas CUVILLIER" w:date="2021-02-04T10:50:00Z">
        <w:r>
          <w:t>à</w:t>
        </w:r>
      </w:ins>
      <w:ins w:id="19" w:author="Nicolas CUVILLIER" w:date="2021-02-04T10:47:00Z">
        <w:r>
          <w:t xml:space="preserve"> effectuer en cas de rejet de contrôle</w:t>
        </w:r>
      </w:ins>
      <w:ins w:id="20" w:author="Nicolas CUVILLIER" w:date="2021-02-04T10:50:00Z">
        <w:r>
          <w:t>, et codes qualité</w:t>
        </w:r>
      </w:ins>
      <w:ins w:id="21" w:author="Nicolas CUVILLIER" w:date="2021-02-04T10:47:00Z">
        <w:r>
          <w:t>.</w:t>
        </w:r>
      </w:ins>
    </w:p>
    <w:p w14:paraId="38F941A2" w14:textId="77777777" w:rsidR="00550E64" w:rsidRDefault="00550E64" w:rsidP="00550E64">
      <w:pPr>
        <w:ind w:left="567" w:hanging="567"/>
        <w:rPr>
          <w:ins w:id="22" w:author="Nicolas CUVILLIER" w:date="2021-02-04T10:47:00Z"/>
        </w:rPr>
      </w:pPr>
    </w:p>
    <w:p w14:paraId="22B37F3C" w14:textId="77777777" w:rsidR="00550E64" w:rsidRDefault="00550E64" w:rsidP="007643A1"/>
    <w:p w14:paraId="7DA75745" w14:textId="1229DF14" w:rsidR="007643A1" w:rsidRDefault="007643A1" w:rsidP="007643A1">
      <w:pPr>
        <w:jc w:val="both"/>
      </w:pPr>
      <w:r>
        <w:t xml:space="preserve">Afin d’assurer la robustesse </w:t>
      </w:r>
      <w:r w:rsidR="007F2EDA">
        <w:t xml:space="preserve">et pertinence </w:t>
      </w:r>
      <w:r>
        <w:t xml:space="preserve">de la BDD, il sera nécessaire de définir différents </w:t>
      </w:r>
      <w:r w:rsidR="007F2EDA">
        <w:t xml:space="preserve">contrôles </w:t>
      </w:r>
      <w:r>
        <w:t xml:space="preserve">des données qui y sont insérées. </w:t>
      </w:r>
      <w:r w:rsidR="007F2EDA">
        <w:t xml:space="preserve">Ces contrôles peuvent être de plusieurs types : </w:t>
      </w:r>
    </w:p>
    <w:p w14:paraId="0B757F51" w14:textId="678CE11C" w:rsidR="007F2EDA" w:rsidRDefault="007F2EDA" w:rsidP="007F2EDA">
      <w:pPr>
        <w:pStyle w:val="ListParagraph"/>
        <w:numPr>
          <w:ilvl w:val="0"/>
          <w:numId w:val="9"/>
        </w:numPr>
        <w:jc w:val="both"/>
      </w:pPr>
      <w:r w:rsidRPr="00D0634F">
        <w:rPr>
          <w:b/>
          <w:bCs/>
        </w:rPr>
        <w:t>Filtres en entrée :</w:t>
      </w:r>
      <w:r>
        <w:t xml:space="preserve"> Un premier niveau de filtre s’assurera de la pertinence des données, notamment vis-à-vis des plages de mesure de chaque capteur. Ces données, qualifiées d’absurdes, s’avèreront donc fausses quoi qu’il arrive. </w:t>
      </w:r>
    </w:p>
    <w:p w14:paraId="67EABDCC" w14:textId="77777777" w:rsidR="007F2EDA" w:rsidRDefault="007F2EDA" w:rsidP="007F2EDA">
      <w:pPr>
        <w:pStyle w:val="ListParagraph"/>
        <w:numPr>
          <w:ilvl w:val="0"/>
          <w:numId w:val="9"/>
        </w:numPr>
        <w:jc w:val="both"/>
      </w:pPr>
      <w:r w:rsidRPr="00D0634F">
        <w:rPr>
          <w:b/>
          <w:bCs/>
        </w:rPr>
        <w:t>Trigger :</w:t>
      </w:r>
      <w:r>
        <w:t xml:space="preserve"> Le trigger est un niveau de cohérences inter-paramètres simples et aura une action de modification dans la base. Tout simplement, si une température minimale est manquante, le paramètre « heure de la température minimale » sera automatiquement mise à manquante.</w:t>
      </w:r>
    </w:p>
    <w:p w14:paraId="22A4E616" w14:textId="63F11586" w:rsidR="007F2EDA" w:rsidRDefault="007F2EDA" w:rsidP="007F2EDA">
      <w:pPr>
        <w:pStyle w:val="ListParagraph"/>
        <w:numPr>
          <w:ilvl w:val="0"/>
          <w:numId w:val="9"/>
        </w:numPr>
        <w:jc w:val="both"/>
      </w:pPr>
      <w:r w:rsidRPr="00D0634F">
        <w:rPr>
          <w:b/>
          <w:bCs/>
        </w:rPr>
        <w:t>Contrôles qualité :</w:t>
      </w:r>
      <w:r>
        <w:t xml:space="preserve"> Ce contrôle qualité sera le dernier niveau de contrôle et sera effectué quotidiennement. Celui-ci tester</w:t>
      </w:r>
      <w:r w:rsidR="00D0634F">
        <w:t>a</w:t>
      </w:r>
      <w:r>
        <w:t xml:space="preserve"> la cohérence temporelle ou inter-paramètres de manière plus élaborée que celui des filtres en entrée</w:t>
      </w:r>
      <w:r w:rsidR="00D0634F">
        <w:t>. À terme, un contrôle spatial pourra aussi être intégré lorsque le maillage de stations sur l’île sera plus fin.</w:t>
      </w:r>
    </w:p>
    <w:p w14:paraId="7E93B52B" w14:textId="77777777" w:rsidR="00D0634F" w:rsidRDefault="00D0634F" w:rsidP="007F2EDA">
      <w:pPr>
        <w:jc w:val="both"/>
      </w:pPr>
    </w:p>
    <w:p w14:paraId="61F0FBFC" w14:textId="152FA55C" w:rsidR="00473AF7" w:rsidRDefault="007F2EDA" w:rsidP="007F2EDA">
      <w:pPr>
        <w:jc w:val="both"/>
        <w:rPr>
          <w:ins w:id="23" w:author="Nicolas CUVILLIER" w:date="2021-02-04T09:40:00Z"/>
        </w:rPr>
      </w:pPr>
      <w:r>
        <w:t xml:space="preserve">Chacun de ces contrôles qui s’avéreront non conformes devront aboutir </w:t>
      </w:r>
      <w:r w:rsidRPr="006D04AB">
        <w:rPr>
          <w:b/>
          <w:bCs/>
        </w:rPr>
        <w:t>su</w:t>
      </w:r>
      <w:r w:rsidRPr="00D0634F">
        <w:rPr>
          <w:b/>
          <w:bCs/>
        </w:rPr>
        <w:t>r une action ciblée</w:t>
      </w:r>
      <w:ins w:id="24" w:author="Nicolas CUVILLIER" w:date="2021-02-04T10:03:00Z">
        <w:r w:rsidR="00E25E95">
          <w:rPr>
            <w:b/>
            <w:bCs/>
          </w:rPr>
          <w:t xml:space="preserve">, ainsi que </w:t>
        </w:r>
        <w:r w:rsidR="00E25E95" w:rsidRPr="00E25E95">
          <w:rPr>
            <w:b/>
            <w:bCs/>
          </w:rPr>
          <w:t>d</w:t>
        </w:r>
        <w:r w:rsidR="00E25E95" w:rsidRPr="00E25E95">
          <w:rPr>
            <w:b/>
            <w:bCs/>
            <w:rPrChange w:id="25" w:author="Nicolas CUVILLIER" w:date="2021-02-04T10:03:00Z">
              <w:rPr/>
            </w:rPrChange>
          </w:rPr>
          <w:t>es mécanismes d’agrégations et de calculs des extrêmes</w:t>
        </w:r>
      </w:ins>
      <w:del w:id="26" w:author="Nicolas CUVILLIER" w:date="2021-02-04T10:03:00Z">
        <w:r w:rsidRPr="00D0634F" w:rsidDel="00E25E95">
          <w:rPr>
            <w:b/>
            <w:bCs/>
          </w:rPr>
          <w:delText xml:space="preserve"> en base</w:delText>
        </w:r>
      </w:del>
      <w:r>
        <w:t xml:space="preserve">. </w:t>
      </w:r>
      <w:ins w:id="27" w:author="Nicolas CUVILLIER" w:date="2021-02-04T09:40:00Z">
        <w:r w:rsidR="00473AF7">
          <w:t xml:space="preserve">Les actions </w:t>
        </w:r>
      </w:ins>
      <w:ins w:id="28" w:author="Nicolas CUVILLIER" w:date="2021-02-04T10:03:00Z">
        <w:r w:rsidR="00E25E95">
          <w:t>à</w:t>
        </w:r>
      </w:ins>
      <w:ins w:id="29" w:author="Nicolas CUVILLIER" w:date="2021-02-04T09:40:00Z">
        <w:r w:rsidR="00473AF7">
          <w:t xml:space="preserve"> effectuer so</w:t>
        </w:r>
      </w:ins>
      <w:ins w:id="30" w:author="Nicolas CUVILLIER" w:date="2021-02-04T09:41:00Z">
        <w:r w:rsidR="00473AF7">
          <w:t>nt décrits en fin de document</w:t>
        </w:r>
      </w:ins>
      <w:ins w:id="31" w:author="Nicolas CUVILLIER" w:date="2021-02-04T10:03:00Z">
        <w:r w:rsidR="00E25E95">
          <w:t xml:space="preserve">, un fois l’ensemble des </w:t>
        </w:r>
        <w:proofErr w:type="spellStart"/>
        <w:r w:rsidR="00E25E95">
          <w:t>controles</w:t>
        </w:r>
        <w:proofErr w:type="spellEnd"/>
        <w:r w:rsidR="00E25E95">
          <w:t xml:space="preserve"> décrits</w:t>
        </w:r>
      </w:ins>
      <w:ins w:id="32" w:author="Nicolas CUVILLIER" w:date="2021-02-04T09:41:00Z">
        <w:r w:rsidR="00473AF7">
          <w:t>.</w:t>
        </w:r>
      </w:ins>
    </w:p>
    <w:p w14:paraId="1406C9A9" w14:textId="2B3A8A87" w:rsidR="007F2EDA" w:rsidRPr="007643A1" w:rsidDel="00473AF7" w:rsidRDefault="007F2EDA" w:rsidP="007F2EDA">
      <w:pPr>
        <w:jc w:val="both"/>
        <w:rPr>
          <w:del w:id="33" w:author="Nicolas CUVILLIER" w:date="2021-02-04T09:41:00Z"/>
        </w:rPr>
      </w:pPr>
      <w:del w:id="34" w:author="Nicolas CUVILLIER" w:date="2021-02-04T09:41:00Z">
        <w:r w:rsidDel="00473AF7">
          <w:delText xml:space="preserve">Plus précisément, le mécanisme de </w:delText>
        </w:r>
        <w:r w:rsidR="00D0634F" w:rsidDel="00473AF7">
          <w:delText xml:space="preserve">vérification </w:delText>
        </w:r>
        <w:r w:rsidDel="00473AF7">
          <w:delText>devra être précisément défini.</w:delText>
        </w:r>
        <w:r w:rsidR="00D0634F" w:rsidDel="00473AF7">
          <w:delText xml:space="preserve"> Dans le cas où une donnée </w:delText>
        </w:r>
        <w:r w:rsidR="006D04AB" w:rsidDel="00473AF7">
          <w:delText xml:space="preserve">serait modifiée manuellement ou </w:delText>
        </w:r>
        <w:r w:rsidR="00D0634F" w:rsidDel="00473AF7">
          <w:delText>s’avérera non conf</w:delText>
        </w:r>
        <w:r w:rsidR="006D04AB" w:rsidDel="00473AF7">
          <w:delText>o</w:delText>
        </w:r>
        <w:r w:rsidR="00D0634F" w:rsidDel="00473AF7">
          <w:delText xml:space="preserve">rme suite </w:delText>
        </w:r>
        <w:r w:rsidR="006D04AB" w:rsidDel="00473AF7">
          <w:delText>à contrôle</w:delText>
        </w:r>
        <w:r w:rsidR="00D0634F" w:rsidDel="00473AF7">
          <w:delText xml:space="preserve">, les </w:delText>
        </w:r>
        <w:r w:rsidR="00D0634F" w:rsidRPr="00D0634F" w:rsidDel="00473AF7">
          <w:rPr>
            <w:b/>
            <w:bCs/>
          </w:rPr>
          <w:delText xml:space="preserve">mécanismes </w:delText>
        </w:r>
        <w:r w:rsidR="00D0634F" w:rsidRPr="006D04AB" w:rsidDel="00473AF7">
          <w:rPr>
            <w:b/>
            <w:bCs/>
          </w:rPr>
          <w:delText xml:space="preserve">d’agrégations </w:delText>
        </w:r>
        <w:r w:rsidR="006D04AB" w:rsidRPr="006D04AB" w:rsidDel="00473AF7">
          <w:rPr>
            <w:b/>
            <w:bCs/>
          </w:rPr>
          <w:delText>et de recalculs</w:delText>
        </w:r>
        <w:r w:rsidR="006D04AB" w:rsidDel="00473AF7">
          <w:delText xml:space="preserve"> </w:delText>
        </w:r>
        <w:r w:rsidR="00D0634F" w:rsidDel="00473AF7">
          <w:delText>devront être spécifiés.</w:delText>
        </w:r>
      </w:del>
    </w:p>
    <w:p w14:paraId="0D86CB0D" w14:textId="78FE6794" w:rsidR="0068695D" w:rsidDel="00473AF7" w:rsidRDefault="006D04AB" w:rsidP="0068695D">
      <w:pPr>
        <w:pStyle w:val="ListParagraph"/>
        <w:numPr>
          <w:ilvl w:val="0"/>
          <w:numId w:val="17"/>
        </w:numPr>
        <w:rPr>
          <w:del w:id="35" w:author="Nicolas CUVILLIER" w:date="2021-02-04T09:40:00Z"/>
        </w:rPr>
        <w:pPrChange w:id="36" w:author="Nicolas CUVILLIER" w:date="2021-02-04T09:34:00Z">
          <w:pPr/>
        </w:pPrChange>
      </w:pPr>
      <w:del w:id="37" w:author="Nicolas CUVILLIER" w:date="2021-02-04T09:41:00Z">
        <w:r w:rsidDel="00473AF7">
          <w:delText>(à compléter)</w:delText>
        </w:r>
      </w:del>
    </w:p>
    <w:p w14:paraId="5930EF3E" w14:textId="77777777" w:rsidR="006D04AB" w:rsidRDefault="006D04AB" w:rsidP="006D04AB"/>
    <w:p w14:paraId="350127B6" w14:textId="2BAED1A8" w:rsidR="00246BA3" w:rsidRDefault="00246BA3" w:rsidP="00550E64">
      <w:pPr>
        <w:pStyle w:val="Heading2"/>
      </w:pPr>
      <w:r>
        <w:t>Filtres en entrée</w:t>
      </w:r>
    </w:p>
    <w:p w14:paraId="6CADE7BB" w14:textId="006D0DAB" w:rsidR="00246BA3" w:rsidRDefault="00246BA3" w:rsidP="00246BA3"/>
    <w:p w14:paraId="72B21104" w14:textId="288FCEC2" w:rsidR="008A1AC7" w:rsidDel="007F56A6" w:rsidRDefault="008A1AC7" w:rsidP="008A1AC7">
      <w:pPr>
        <w:pStyle w:val="Heading3"/>
        <w:numPr>
          <w:ilvl w:val="0"/>
          <w:numId w:val="4"/>
        </w:numPr>
        <w:rPr>
          <w:del w:id="38" w:author="Nicolas CUVILLIER" w:date="2021-02-04T10:13:00Z"/>
        </w:rPr>
      </w:pPr>
      <w:r>
        <w:t>Temporalité du contrôle</w:t>
      </w:r>
    </w:p>
    <w:p w14:paraId="061D0D4F" w14:textId="3DB8FDED" w:rsidR="000E3775" w:rsidRDefault="000E3775" w:rsidP="00246BA3">
      <w:pPr>
        <w:pStyle w:val="Heading3"/>
        <w:numPr>
          <w:ilvl w:val="0"/>
          <w:numId w:val="4"/>
        </w:numPr>
        <w:pPrChange w:id="39" w:author="Nicolas CUVILLIER" w:date="2021-02-04T10:13:00Z">
          <w:pPr/>
        </w:pPrChange>
      </w:pPr>
    </w:p>
    <w:p w14:paraId="41C724E7" w14:textId="2A1120C7" w:rsidR="00473AF7" w:rsidRDefault="00246BA3" w:rsidP="00D0634F">
      <w:pPr>
        <w:rPr>
          <w:ins w:id="40" w:author="Nicolas CUVILLIER" w:date="2021-02-04T09:44:00Z"/>
        </w:rPr>
      </w:pPr>
      <w:r>
        <w:t xml:space="preserve">Ce </w:t>
      </w:r>
      <w:del w:id="41" w:author="Nicolas CUVILLIER" w:date="2021-02-04T09:45:00Z">
        <w:r w:rsidR="00D0634F" w:rsidDel="00473AF7">
          <w:delText xml:space="preserve">premier niveau de </w:delText>
        </w:r>
      </w:del>
      <w:r>
        <w:t xml:space="preserve">contrôle </w:t>
      </w:r>
      <w:ins w:id="42" w:author="Nicolas CUVILLIER" w:date="2021-02-04T09:44:00Z">
        <w:r w:rsidR="00473AF7">
          <w:t xml:space="preserve">doit être fait </w:t>
        </w:r>
        <w:proofErr w:type="spellStart"/>
        <w:r w:rsidR="00473AF7">
          <w:t>qu</w:t>
        </w:r>
      </w:ins>
      <w:ins w:id="43" w:author="Nicolas CUVILLIER" w:date="2021-02-04T09:45:00Z">
        <w:r w:rsidR="00473AF7">
          <w:t>elque</w:t>
        </w:r>
        <w:proofErr w:type="spellEnd"/>
        <w:r w:rsidR="00473AF7">
          <w:t xml:space="preserve"> soit la façon dont les données sont modifiées </w:t>
        </w:r>
      </w:ins>
      <w:ins w:id="44" w:author="Nicolas CUVILLIER" w:date="2021-02-04T10:04:00Z">
        <w:r w:rsidR="00E25E95">
          <w:t xml:space="preserve">(insertion/ suppression) </w:t>
        </w:r>
      </w:ins>
      <w:ins w:id="45" w:author="Nicolas CUVILLIER" w:date="2021-02-04T09:45:00Z">
        <w:r w:rsidR="00473AF7">
          <w:t>dans la base de données.</w:t>
        </w:r>
      </w:ins>
    </w:p>
    <w:p w14:paraId="627AA580" w14:textId="6790445C" w:rsidR="00D0634F" w:rsidDel="00473AF7" w:rsidRDefault="00246BA3" w:rsidP="00D0634F">
      <w:pPr>
        <w:rPr>
          <w:del w:id="46" w:author="Nicolas CUVILLIER" w:date="2021-02-04T09:45:00Z"/>
        </w:rPr>
      </w:pPr>
      <w:del w:id="47" w:author="Nicolas CUVILLIER" w:date="2021-02-04T09:45:00Z">
        <w:r w:rsidDel="00473AF7">
          <w:delText>se fait avant toute insertion de la donnée en base</w:delText>
        </w:r>
        <w:r w:rsidR="00D0634F" w:rsidDel="00473AF7">
          <w:delText>. Cette insertion de données peut faire suite :</w:delText>
        </w:r>
      </w:del>
    </w:p>
    <w:p w14:paraId="7DAF7419" w14:textId="2DC719C2" w:rsidR="00473AF7" w:rsidRDefault="00D0634F" w:rsidP="00473AF7">
      <w:pPr>
        <w:pPrChange w:id="48" w:author="Nicolas CUVILLIER" w:date="2021-02-04T09:42:00Z">
          <w:pPr>
            <w:pStyle w:val="ListParagraph"/>
            <w:numPr>
              <w:numId w:val="9"/>
            </w:numPr>
            <w:ind w:hanging="360"/>
          </w:pPr>
        </w:pPrChange>
      </w:pPr>
      <w:del w:id="49" w:author="Nicolas CUVILLIER" w:date="2021-02-04T09:44:00Z">
        <w:r w:rsidDel="00473AF7">
          <w:delText>à</w:delText>
        </w:r>
        <w:r w:rsidR="00246BA3" w:rsidDel="00473AF7">
          <w:delText xml:space="preserve"> </w:delText>
        </w:r>
        <w:r w:rsidDel="00473AF7">
          <w:delText>l’</w:delText>
        </w:r>
      </w:del>
      <w:del w:id="50" w:author="Nicolas CUVILLIER" w:date="2021-02-04T09:45:00Z">
        <w:r w:rsidDel="00473AF7">
          <w:delText xml:space="preserve">insertion </w:delText>
        </w:r>
      </w:del>
      <w:del w:id="51" w:author="Nicolas CUVILLIER" w:date="2021-02-04T09:42:00Z">
        <w:r w:rsidDel="00473AF7">
          <w:delText xml:space="preserve">automatique </w:delText>
        </w:r>
      </w:del>
      <w:del w:id="52" w:author="Nicolas CUVILLIER" w:date="2021-02-04T09:45:00Z">
        <w:r w:rsidDel="00473AF7">
          <w:delText>des données élémentaires</w:delText>
        </w:r>
      </w:del>
    </w:p>
    <w:p w14:paraId="5593D79A" w14:textId="64CE00F1" w:rsidR="00D0634F" w:rsidDel="00473AF7" w:rsidRDefault="00D0634F" w:rsidP="00D0634F">
      <w:pPr>
        <w:pStyle w:val="ListParagraph"/>
        <w:numPr>
          <w:ilvl w:val="0"/>
          <w:numId w:val="9"/>
        </w:numPr>
        <w:rPr>
          <w:del w:id="53" w:author="Nicolas CUVILLIER" w:date="2021-02-04T09:42:00Z"/>
        </w:rPr>
      </w:pPr>
      <w:del w:id="54" w:author="Nicolas CUVILLIER" w:date="2021-02-04T09:42:00Z">
        <w:r w:rsidDel="00473AF7">
          <w:delText>l’insertion manuelle de données (archives/modification d’une donnée en base)</w:delText>
        </w:r>
      </w:del>
    </w:p>
    <w:p w14:paraId="5C04A025" w14:textId="4E070E05" w:rsidR="00D0634F" w:rsidDel="00473AF7" w:rsidRDefault="00D0634F" w:rsidP="00246BA3">
      <w:pPr>
        <w:rPr>
          <w:del w:id="55" w:author="Nicolas CUVILLIER" w:date="2021-02-04T09:42:00Z"/>
        </w:rPr>
      </w:pPr>
    </w:p>
    <w:p w14:paraId="38856A4D" w14:textId="21B6EDB7" w:rsidR="00D0634F" w:rsidDel="007F56A6" w:rsidRDefault="00D0634F" w:rsidP="00D0634F">
      <w:pPr>
        <w:pStyle w:val="Heading3"/>
        <w:numPr>
          <w:ilvl w:val="0"/>
          <w:numId w:val="4"/>
        </w:numPr>
        <w:rPr>
          <w:del w:id="56" w:author="Nicolas CUVILLIER" w:date="2021-02-04T10:12:00Z"/>
        </w:rPr>
      </w:pPr>
      <w:r>
        <w:t xml:space="preserve">Champ d’action du contrôle </w:t>
      </w:r>
    </w:p>
    <w:p w14:paraId="01CA3BBC" w14:textId="46623BE4" w:rsidR="00D0634F" w:rsidRDefault="00D0634F" w:rsidP="00D0634F">
      <w:pPr>
        <w:pStyle w:val="Heading3"/>
        <w:numPr>
          <w:ilvl w:val="0"/>
          <w:numId w:val="4"/>
        </w:numPr>
        <w:pPrChange w:id="57" w:author="Nicolas CUVILLIER" w:date="2021-02-04T10:12:00Z">
          <w:pPr/>
        </w:pPrChange>
      </w:pPr>
    </w:p>
    <w:p w14:paraId="43966EE4" w14:textId="77777777" w:rsidR="00D0634F" w:rsidRDefault="00D0634F" w:rsidP="00D0634F">
      <w:pPr>
        <w:jc w:val="both"/>
      </w:pPr>
      <w:r>
        <w:t xml:space="preserve">Le contrôle se fera préférentiellement </w:t>
      </w:r>
      <w:r w:rsidRPr="00666A51">
        <w:rPr>
          <w:b/>
          <w:bCs/>
        </w:rPr>
        <w:t>par paramètres</w:t>
      </w:r>
      <w:r>
        <w:t xml:space="preserve"> et non pas par type de paramètres. Les paramètres peuvent appartenir au même type mais ne pas être soumises à la même plage de variation.</w:t>
      </w:r>
    </w:p>
    <w:p w14:paraId="7D28FAAA" w14:textId="77777777" w:rsidR="00D0634F" w:rsidRDefault="00D0634F" w:rsidP="00D0634F"/>
    <w:p w14:paraId="282543CB" w14:textId="77777777" w:rsidR="00D0634F" w:rsidRDefault="00D0634F" w:rsidP="00D0634F">
      <w:pPr>
        <w:jc w:val="both"/>
      </w:pPr>
      <w:r>
        <w:t xml:space="preserve">Ex : </w:t>
      </w:r>
    </w:p>
    <w:p w14:paraId="38A69C49" w14:textId="77777777" w:rsidR="00D0634F" w:rsidRDefault="00D0634F" w:rsidP="00D0634F">
      <w:pPr>
        <w:pStyle w:val="ListParagraph"/>
        <w:numPr>
          <w:ilvl w:val="0"/>
          <w:numId w:val="5"/>
        </w:numPr>
        <w:jc w:val="both"/>
      </w:pPr>
      <w:r>
        <w:t xml:space="preserve">La pression au niveau de la Mer et la pression de la station sont tous les 2 des paramètres de type « Pression » mais ces 2 paramètres ne vont pas être soumis au même filtre. </w:t>
      </w:r>
    </w:p>
    <w:p w14:paraId="6AC678AE" w14:textId="77777777" w:rsidR="00D0634F" w:rsidRDefault="00D0634F" w:rsidP="00D0634F">
      <w:pPr>
        <w:pStyle w:val="ListParagraph"/>
        <w:numPr>
          <w:ilvl w:val="0"/>
          <w:numId w:val="5"/>
        </w:numPr>
        <w:jc w:val="both"/>
      </w:pPr>
      <w:proofErr w:type="spellStart"/>
      <w:r>
        <w:t>Temp</w:t>
      </w:r>
      <w:proofErr w:type="spellEnd"/>
      <w:r>
        <w:t xml:space="preserve"> et </w:t>
      </w:r>
      <w:proofErr w:type="spellStart"/>
      <w:r>
        <w:t>Humidity</w:t>
      </w:r>
      <w:proofErr w:type="spellEnd"/>
      <w:r>
        <w:t xml:space="preserve"> sont tous les 2 de type « </w:t>
      </w:r>
      <w:proofErr w:type="spellStart"/>
      <w:r>
        <w:t>Temp</w:t>
      </w:r>
      <w:proofErr w:type="spellEnd"/>
      <w:r>
        <w:t> » mais ne possèdent pas la même unité.</w:t>
      </w:r>
    </w:p>
    <w:p w14:paraId="5B109515" w14:textId="77777777" w:rsidR="00D0634F" w:rsidRDefault="00D0634F" w:rsidP="00D0634F">
      <w:pPr>
        <w:jc w:val="both"/>
      </w:pPr>
    </w:p>
    <w:p w14:paraId="44E03B77" w14:textId="759E4BE2" w:rsidR="0093759A" w:rsidRDefault="00E25E95" w:rsidP="0093759A">
      <w:pPr>
        <w:jc w:val="both"/>
        <w:rPr>
          <w:ins w:id="58" w:author="Nicolas CUVILLIER" w:date="2021-02-04T09:55:00Z"/>
        </w:rPr>
      </w:pPr>
      <w:ins w:id="59" w:author="Nicolas CUVILLIER" w:date="2021-02-04T10:04:00Z">
        <w:r>
          <w:t>U</w:t>
        </w:r>
      </w:ins>
      <w:del w:id="60" w:author="Nicolas CUVILLIER" w:date="2021-02-04T10:04:00Z">
        <w:r w:rsidR="00D0634F" w:rsidDel="00E25E95">
          <w:delText>Idéalement, u</w:delText>
        </w:r>
      </w:del>
      <w:r w:rsidR="00D0634F">
        <w:t xml:space="preserve">n filtre </w:t>
      </w:r>
      <w:ins w:id="61" w:author="Nicolas CUVILLIER" w:date="2021-02-04T09:28:00Z">
        <w:r w:rsidR="0068695D">
          <w:t xml:space="preserve">pourra être différent suivant le niveau de l’agrégation </w:t>
        </w:r>
      </w:ins>
      <w:del w:id="62" w:author="Nicolas CUVILLIER" w:date="2021-02-04T09:28:00Z">
        <w:r w:rsidR="00D0634F" w:rsidDel="0068695D">
          <w:delText xml:space="preserve">à l’entrée de plusieurs bases serait nécessaire </w:delText>
        </w:r>
      </w:del>
      <w:r w:rsidR="00D0634F">
        <w:t>(la largeur d’intervalle pour un cumul horaire ne sera pas le même qu’un cumul quotidien).</w:t>
      </w:r>
      <w:ins w:id="63" w:author="Nicolas CUVILLIER" w:date="2021-02-04T09:55:00Z">
        <w:r w:rsidR="0093759A">
          <w:t xml:space="preserve"> </w:t>
        </w:r>
      </w:ins>
      <w:ins w:id="64" w:author="Nicolas CUVILLIER" w:date="2021-02-04T10:06:00Z">
        <w:r>
          <w:t xml:space="preserve">Ex : Durée d’insolation sur 1h : Entre 0 et 60min ; Durée d’insolation sur 24h : Entre 0 et 960 min (18h). </w:t>
        </w:r>
      </w:ins>
      <w:ins w:id="65" w:author="Nicolas CUVILLIER" w:date="2021-02-04T10:05:00Z">
        <w:r>
          <w:t xml:space="preserve">Il existe aussi des </w:t>
        </w:r>
        <w:proofErr w:type="spellStart"/>
        <w:r>
          <w:lastRenderedPageBreak/>
          <w:t>fitres</w:t>
        </w:r>
        <w:proofErr w:type="spellEnd"/>
        <w:r>
          <w:t xml:space="preserve"> qui sont les mêmes </w:t>
        </w:r>
      </w:ins>
      <w:proofErr w:type="spellStart"/>
      <w:ins w:id="66" w:author="Nicolas CUVILLIER" w:date="2021-02-04T10:06:00Z">
        <w:r>
          <w:t>quelque</w:t>
        </w:r>
      </w:ins>
      <w:proofErr w:type="spellEnd"/>
      <w:ins w:id="67" w:author="Nicolas CUVILLIER" w:date="2021-02-04T10:05:00Z">
        <w:r>
          <w:t xml:space="preserve"> soit le niveau d’agrégation (comme la température). </w:t>
        </w:r>
      </w:ins>
      <w:ins w:id="68" w:author="Nicolas CUVILLIER" w:date="2021-02-04T09:55:00Z">
        <w:r w:rsidR="0093759A">
          <w:t xml:space="preserve">Ces contraintes </w:t>
        </w:r>
      </w:ins>
      <w:ins w:id="69" w:author="Nicolas CUVILLIER" w:date="2021-02-04T09:58:00Z">
        <w:r>
          <w:t xml:space="preserve">de filtrage </w:t>
        </w:r>
      </w:ins>
      <w:ins w:id="70" w:author="Nicolas CUVILLIER" w:date="2021-02-04T09:55:00Z">
        <w:r w:rsidR="0093759A">
          <w:t>existent surtout pour les agrégation</w:t>
        </w:r>
      </w:ins>
      <w:ins w:id="71" w:author="Nicolas CUVILLIER" w:date="2021-02-04T10:05:00Z">
        <w:r>
          <w:t>s</w:t>
        </w:r>
      </w:ins>
      <w:ins w:id="72" w:author="Nicolas CUVILLIER" w:date="2021-02-04T09:55:00Z">
        <w:r w:rsidR="0093759A">
          <w:t xml:space="preserve"> </w:t>
        </w:r>
        <w:proofErr w:type="spellStart"/>
        <w:r w:rsidR="0093759A">
          <w:t>hour</w:t>
        </w:r>
        <w:proofErr w:type="spellEnd"/>
        <w:r w:rsidR="0093759A">
          <w:t xml:space="preserve"> et </w:t>
        </w:r>
        <w:proofErr w:type="spellStart"/>
        <w:r w:rsidR="0093759A">
          <w:t>day</w:t>
        </w:r>
        <w:proofErr w:type="spellEnd"/>
        <w:r w:rsidR="0093759A">
          <w:t>.</w:t>
        </w:r>
      </w:ins>
    </w:p>
    <w:p w14:paraId="4419FC94" w14:textId="270E6083" w:rsidR="0093759A" w:rsidRDefault="00E25E95" w:rsidP="0093759A">
      <w:pPr>
        <w:jc w:val="both"/>
        <w:rPr>
          <w:ins w:id="73" w:author="Nicolas CUVILLIER" w:date="2021-02-04T10:01:00Z"/>
        </w:rPr>
      </w:pPr>
      <w:ins w:id="74" w:author="Nicolas CUVILLIER" w:date="2021-02-04T10:06:00Z">
        <w:r>
          <w:t xml:space="preserve">Enfin ces </w:t>
        </w:r>
        <w:proofErr w:type="spellStart"/>
        <w:r>
          <w:t>fitres</w:t>
        </w:r>
        <w:proofErr w:type="spellEnd"/>
        <w:r>
          <w:t xml:space="preserve"> devront aussi être </w:t>
        </w:r>
        <w:proofErr w:type="spellStart"/>
        <w:r>
          <w:t>exe</w:t>
        </w:r>
      </w:ins>
      <w:ins w:id="75" w:author="Nicolas CUVILLIER" w:date="2021-02-04T10:07:00Z">
        <w:r>
          <w:t>cutés</w:t>
        </w:r>
        <w:proofErr w:type="spellEnd"/>
        <w:r>
          <w:t xml:space="preserve"> en cas d’</w:t>
        </w:r>
      </w:ins>
      <w:ins w:id="76" w:author="Nicolas CUVILLIER" w:date="2021-02-04T09:56:00Z">
        <w:r w:rsidR="0093759A">
          <w:t>ins</w:t>
        </w:r>
      </w:ins>
      <w:ins w:id="77" w:author="Nicolas CUVILLIER" w:date="2021-02-04T10:07:00Z">
        <w:r>
          <w:t>ertion</w:t>
        </w:r>
      </w:ins>
      <w:ins w:id="78" w:author="Nicolas CUVILLIER" w:date="2021-02-04T09:56:00Z">
        <w:r w:rsidR="0093759A">
          <w:t xml:space="preserve"> de </w:t>
        </w:r>
        <w:r w:rsidR="0093759A" w:rsidRPr="005F7383">
          <w:t xml:space="preserve">valeurs </w:t>
        </w:r>
        <w:r w:rsidR="0093759A">
          <w:t>pré-</w:t>
        </w:r>
        <w:r w:rsidR="0093759A" w:rsidRPr="005F7383">
          <w:t>agrégées</w:t>
        </w:r>
        <w:r w:rsidR="0093759A">
          <w:t xml:space="preserve">, sans données </w:t>
        </w:r>
      </w:ins>
      <w:ins w:id="79" w:author="Nicolas CUVILLIER" w:date="2021-02-04T09:57:00Z">
        <w:r w:rsidR="0093759A">
          <w:t>élémentaires</w:t>
        </w:r>
      </w:ins>
      <w:ins w:id="80" w:author="Nicolas CUVILLIER" w:date="2021-02-04T10:07:00Z">
        <w:r>
          <w:t>, surtout au niveau heure et journalier.</w:t>
        </w:r>
      </w:ins>
    </w:p>
    <w:p w14:paraId="263439CC" w14:textId="0581B424" w:rsidR="00D0634F" w:rsidDel="00473AF7" w:rsidRDefault="00D0634F" w:rsidP="00D0634F">
      <w:pPr>
        <w:jc w:val="both"/>
        <w:rPr>
          <w:del w:id="81" w:author="Nicolas CUVILLIER" w:date="2021-02-04T09:47:00Z"/>
        </w:rPr>
      </w:pPr>
      <w:del w:id="82" w:author="Nicolas CUVILLIER" w:date="2021-02-04T09:50:00Z">
        <w:r w:rsidDel="0093759A">
          <w:delText xml:space="preserve"> </w:delText>
        </w:r>
      </w:del>
      <w:del w:id="83" w:author="Nicolas CUVILLIER" w:date="2021-02-04T09:54:00Z">
        <w:r w:rsidDel="0093759A">
          <w:delText>Logiquement, si une donnée n’a pas été filtrée</w:delText>
        </w:r>
      </w:del>
      <w:del w:id="84" w:author="Nicolas CUVILLIER" w:date="2021-02-04T09:51:00Z">
        <w:r w:rsidDel="0093759A">
          <w:delText xml:space="preserve"> dans une ta</w:delText>
        </w:r>
      </w:del>
      <w:del w:id="85" w:author="Nicolas CUVILLIER" w:date="2021-02-04T09:50:00Z">
        <w:r w:rsidDel="0093759A">
          <w:delText>ble</w:delText>
        </w:r>
      </w:del>
      <w:del w:id="86" w:author="Nicolas CUVILLIER" w:date="2021-02-04T09:54:00Z">
        <w:r w:rsidDel="0093759A">
          <w:delText>, elle n’aura pas à l’être dans une table agrégée supérieur</w:delText>
        </w:r>
      </w:del>
      <w:del w:id="87" w:author="Nicolas CUVILLIER" w:date="2021-02-04T09:52:00Z">
        <w:r w:rsidDel="0093759A">
          <w:delText>e</w:delText>
        </w:r>
      </w:del>
      <w:del w:id="88" w:author="Nicolas CUVILLIER" w:date="2021-02-04T09:54:00Z">
        <w:r w:rsidDel="0093759A">
          <w:delText>.</w:delText>
        </w:r>
      </w:del>
      <w:del w:id="89" w:author="Nicolas CUVILLIER" w:date="2021-02-04T09:52:00Z">
        <w:r w:rsidDel="0093759A">
          <w:delText xml:space="preserve"> </w:delText>
        </w:r>
      </w:del>
      <w:del w:id="90" w:author="Nicolas CUVILLIER" w:date="2021-02-04T09:58:00Z">
        <w:r w:rsidDel="0093759A">
          <w:delText xml:space="preserve">On </w:delText>
        </w:r>
      </w:del>
      <w:del w:id="91" w:author="Nicolas CUVILLIER" w:date="2021-02-04T09:48:00Z">
        <w:r w:rsidDel="0093759A">
          <w:delText>peut donc se limiter à minima à des filtres sur</w:delText>
        </w:r>
      </w:del>
      <w:del w:id="92" w:author="Nicolas CUVILLIER" w:date="2021-02-04T09:58:00Z">
        <w:r w:rsidDel="0093759A">
          <w:delText xml:space="preserve"> les tables </w:delText>
        </w:r>
        <w:r w:rsidRPr="00666A51" w:rsidDel="0093759A">
          <w:rPr>
            <w:b/>
            <w:bCs/>
          </w:rPr>
          <w:delText>agg_hour et agg_day</w:delText>
        </w:r>
      </w:del>
      <w:ins w:id="93" w:author="Nicolas CUVILLIER" w:date="2021-02-04T09:49:00Z">
        <w:r w:rsidR="0093759A">
          <w:t xml:space="preserve">On peut accepter que les données </w:t>
        </w:r>
        <w:proofErr w:type="spellStart"/>
        <w:r w:rsidR="0093759A">
          <w:t>pre</w:t>
        </w:r>
        <w:proofErr w:type="spellEnd"/>
        <w:r w:rsidR="0093759A">
          <w:t xml:space="preserve">-agrégées au niveau mois/an </w:t>
        </w:r>
      </w:ins>
      <w:ins w:id="94" w:author="Nicolas CUVILLIER" w:date="2021-02-04T10:07:00Z">
        <w:r w:rsidR="00E25E95">
          <w:t>doivent être</w:t>
        </w:r>
      </w:ins>
      <w:ins w:id="95" w:author="Nicolas CUVILLIER" w:date="2021-02-04T09:49:00Z">
        <w:r w:rsidR="0093759A">
          <w:rPr>
            <w:b/>
            <w:bCs/>
          </w:rPr>
          <w:t xml:space="preserve"> </w:t>
        </w:r>
      </w:ins>
      <w:del w:id="96" w:author="Nicolas CUVILLIER" w:date="2021-02-04T09:49:00Z">
        <w:r w:rsidDel="0093759A">
          <w:delText xml:space="preserve"> </w:delText>
        </w:r>
      </w:del>
      <w:proofErr w:type="spellStart"/>
      <w:ins w:id="97" w:author="Nicolas CUVILLIER" w:date="2021-02-04T09:47:00Z">
        <w:r w:rsidR="00473AF7">
          <w:t>verifiées</w:t>
        </w:r>
      </w:ins>
      <w:proofErr w:type="spellEnd"/>
      <w:ins w:id="98" w:author="Nicolas CUVILLIER" w:date="2021-02-04T10:07:00Z">
        <w:r w:rsidR="00E25E95">
          <w:t xml:space="preserve"> manuellement</w:t>
        </w:r>
      </w:ins>
      <w:ins w:id="99" w:author="Nicolas CUVILLIER" w:date="2021-02-04T10:01:00Z">
        <w:r w:rsidR="00E25E95">
          <w:t xml:space="preserve"> avant insertion</w:t>
        </w:r>
      </w:ins>
      <w:ins w:id="100" w:author="Nicolas CUVILLIER" w:date="2021-02-04T09:50:00Z">
        <w:r w:rsidR="0093759A">
          <w:t xml:space="preserve"> </w:t>
        </w:r>
      </w:ins>
      <w:ins w:id="101" w:author="Nicolas CUVILLIER" w:date="2021-02-04T09:47:00Z">
        <w:r w:rsidR="00473AF7">
          <w:t xml:space="preserve">(cas pour l’historique d’une </w:t>
        </w:r>
      </w:ins>
      <w:ins w:id="102" w:author="Nicolas CUVILLIER" w:date="2021-02-04T09:50:00Z">
        <w:r w:rsidR="0093759A">
          <w:t xml:space="preserve">seule </w:t>
        </w:r>
      </w:ins>
      <w:ins w:id="103" w:author="Nicolas CUVILLIER" w:date="2021-02-04T09:47:00Z">
        <w:r w:rsidR="00473AF7">
          <w:t>station du réseau)</w:t>
        </w:r>
      </w:ins>
      <w:del w:id="104" w:author="Nicolas CUVILLIER" w:date="2021-02-04T09:47:00Z">
        <w:r w:rsidDel="00473AF7">
          <w:delText xml:space="preserve">. </w:delText>
        </w:r>
      </w:del>
    </w:p>
    <w:p w14:paraId="3C9A018E" w14:textId="77777777" w:rsidR="00D0634F" w:rsidRDefault="00D0634F" w:rsidP="00D0634F">
      <w:pPr>
        <w:jc w:val="both"/>
      </w:pPr>
    </w:p>
    <w:p w14:paraId="7B3A7222" w14:textId="14734218" w:rsidR="00D0634F" w:rsidDel="00E25E95" w:rsidRDefault="00D0634F" w:rsidP="00D0634F">
      <w:pPr>
        <w:jc w:val="both"/>
        <w:rPr>
          <w:del w:id="105" w:author="Nicolas CUVILLIER" w:date="2021-02-04T09:58:00Z"/>
        </w:rPr>
      </w:pPr>
      <w:del w:id="106" w:author="Nicolas CUVILLIER" w:date="2021-02-04T09:58:00Z">
        <w:r w:rsidDel="00E25E95">
          <w:delText>Ex : Durée d’insolation sur 1h : Entre 0 et 60min ; Durée d’insolation sur 24h : Entre 0 et 960 min (18h)</w:delText>
        </w:r>
      </w:del>
    </w:p>
    <w:p w14:paraId="0C39827C" w14:textId="77777777" w:rsidR="00D0634F" w:rsidDel="00E25E95" w:rsidRDefault="00D0634F" w:rsidP="00D0634F">
      <w:pPr>
        <w:jc w:val="both"/>
        <w:rPr>
          <w:del w:id="107" w:author="Nicolas CUVILLIER" w:date="2021-02-04T10:02:00Z"/>
        </w:rPr>
      </w:pPr>
    </w:p>
    <w:p w14:paraId="154F738A" w14:textId="1C2F34DD" w:rsidR="00D0634F" w:rsidDel="00E25E95" w:rsidRDefault="00D0634F" w:rsidP="00D0634F">
      <w:pPr>
        <w:jc w:val="both"/>
        <w:rPr>
          <w:del w:id="108" w:author="Nicolas CUVILLIER" w:date="2021-02-04T10:02:00Z"/>
        </w:rPr>
      </w:pPr>
      <w:del w:id="109" w:author="Nicolas CUVILLIER" w:date="2021-02-04T10:02:00Z">
        <w:r w:rsidRPr="000D16FA" w:rsidDel="00E25E95">
          <w:rPr>
            <w:b/>
            <w:bCs/>
            <w:color w:val="FF0000"/>
          </w:rPr>
          <w:delText xml:space="preserve">(???) </w:delText>
        </w:r>
        <w:r w:rsidRPr="00666A51" w:rsidDel="00E25E95">
          <w:rPr>
            <w:b/>
            <w:bCs/>
          </w:rPr>
          <w:delText>Les filtres sur les données élémentaires peuvent ne pas être effectués afin de pouvoir revenir en arrière si nécessaire</w:delText>
        </w:r>
        <w:r w:rsidDel="00E25E95">
          <w:delText>. Dans le cas où l’on implémenterait un filtre sur les données élémentaires, on pourrait se limiter aux plages de variation des mesures spécifiques au capteur météorologique.</w:delText>
        </w:r>
      </w:del>
    </w:p>
    <w:p w14:paraId="41A07432" w14:textId="5A0BCC3D" w:rsidR="00D0634F" w:rsidRPr="00D0634F" w:rsidDel="00E25E95" w:rsidRDefault="00D0634F" w:rsidP="00D0634F">
      <w:pPr>
        <w:rPr>
          <w:del w:id="110" w:author="Nicolas CUVILLIER" w:date="2021-02-04T10:02:00Z"/>
        </w:rPr>
      </w:pPr>
    </w:p>
    <w:p w14:paraId="633BAA12" w14:textId="02F84D55" w:rsidR="008A1AC7" w:rsidRDefault="008A1AC7" w:rsidP="00246BA3"/>
    <w:p w14:paraId="0ABB72B9" w14:textId="4442537D" w:rsidR="008A1AC7" w:rsidRDefault="008A1AC7" w:rsidP="008A1AC7">
      <w:pPr>
        <w:pStyle w:val="Heading3"/>
        <w:numPr>
          <w:ilvl w:val="0"/>
          <w:numId w:val="4"/>
        </w:numPr>
      </w:pPr>
      <w:r>
        <w:t>Contrôle</w:t>
      </w:r>
      <w:r w:rsidR="00D0634F">
        <w:t xml:space="preserve"> d’un paramètre</w:t>
      </w:r>
    </w:p>
    <w:p w14:paraId="6220C062" w14:textId="22C6F505" w:rsidR="008A1AC7" w:rsidDel="007F56A6" w:rsidRDefault="008A1AC7" w:rsidP="00246BA3">
      <w:pPr>
        <w:rPr>
          <w:del w:id="111" w:author="Nicolas CUVILLIER" w:date="2021-02-04T10:12:00Z"/>
        </w:rPr>
      </w:pPr>
      <w:r>
        <w:t xml:space="preserve"> </w:t>
      </w:r>
    </w:p>
    <w:p w14:paraId="65EBA5C2" w14:textId="12B62FD2" w:rsidR="0056036A" w:rsidRDefault="0056036A" w:rsidP="00246BA3">
      <w:pPr>
        <w:rPr>
          <w:b/>
          <w:bCs/>
          <w:u w:val="single"/>
        </w:rPr>
      </w:pPr>
    </w:p>
    <w:p w14:paraId="72553E2A" w14:textId="6531A4ED" w:rsidR="000D16FA" w:rsidRDefault="000D16FA" w:rsidP="00246BA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Table </w:t>
      </w:r>
      <w:proofErr w:type="spellStart"/>
      <w:r>
        <w:rPr>
          <w:b/>
          <w:bCs/>
          <w:u w:val="single"/>
        </w:rPr>
        <w:t>agg_hour</w:t>
      </w:r>
      <w:proofErr w:type="spellEnd"/>
      <w:r>
        <w:rPr>
          <w:b/>
          <w:bCs/>
          <w:u w:val="single"/>
        </w:rPr>
        <w:t> :</w:t>
      </w:r>
    </w:p>
    <w:p w14:paraId="3C911169" w14:textId="29AE33D6" w:rsidR="000D16FA" w:rsidRDefault="000D16FA" w:rsidP="00246BA3">
      <w:pPr>
        <w:rPr>
          <w:b/>
          <w:bCs/>
          <w:u w:val="single"/>
        </w:rPr>
      </w:pPr>
    </w:p>
    <w:p w14:paraId="1B076519" w14:textId="112C6726" w:rsidR="003050DC" w:rsidRPr="003050DC" w:rsidRDefault="003050DC" w:rsidP="00246BA3">
      <w:r>
        <w:t xml:space="preserve">Nomenclature : </w:t>
      </w:r>
    </w:p>
    <w:p w14:paraId="3B1A03B4" w14:textId="744DE793" w:rsidR="000D16FA" w:rsidRDefault="000D16FA" w:rsidP="00246BA3">
      <w:pPr>
        <w:rPr>
          <w:b/>
          <w:bCs/>
        </w:rPr>
      </w:pPr>
      <w:r>
        <w:rPr>
          <w:b/>
          <w:bCs/>
        </w:rPr>
        <w:t>FSAH</w:t>
      </w:r>
      <w:r w:rsidR="003050DC">
        <w:rPr>
          <w:b/>
          <w:bCs/>
        </w:rPr>
        <w:t>_X</w:t>
      </w:r>
      <w:r>
        <w:rPr>
          <w:b/>
          <w:bCs/>
        </w:rPr>
        <w:t xml:space="preserve"> : Filtre Seuil Absolu dans </w:t>
      </w:r>
      <w:proofErr w:type="spellStart"/>
      <w:r w:rsidR="003050DC">
        <w:rPr>
          <w:b/>
          <w:bCs/>
        </w:rPr>
        <w:t>agg_hour</w:t>
      </w:r>
      <w:proofErr w:type="spellEnd"/>
      <w:r w:rsidR="003050DC">
        <w:rPr>
          <w:b/>
          <w:bCs/>
        </w:rPr>
        <w:t xml:space="preserve"> pour le paramètre X</w:t>
      </w:r>
    </w:p>
    <w:p w14:paraId="0748E4B1" w14:textId="77777777" w:rsidR="000D16FA" w:rsidRPr="000D16FA" w:rsidRDefault="000D16FA" w:rsidP="00246BA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1"/>
        <w:gridCol w:w="2718"/>
        <w:gridCol w:w="3047"/>
      </w:tblGrid>
      <w:tr w:rsidR="00246BA3" w14:paraId="615A3C7B" w14:textId="77777777" w:rsidTr="000664B5">
        <w:tc>
          <w:tcPr>
            <w:tcW w:w="3291" w:type="dxa"/>
            <w:shd w:val="clear" w:color="auto" w:fill="7F7F7F" w:themeFill="text1" w:themeFillTint="80"/>
          </w:tcPr>
          <w:p w14:paraId="2317541B" w14:textId="047CFAA4" w:rsidR="00246BA3" w:rsidRPr="000664B5" w:rsidRDefault="00246BA3" w:rsidP="0056036A">
            <w:pPr>
              <w:jc w:val="center"/>
              <w:rPr>
                <w:b/>
                <w:bCs/>
                <w:color w:val="000000" w:themeColor="text1"/>
              </w:rPr>
            </w:pPr>
            <w:r w:rsidRPr="000664B5">
              <w:rPr>
                <w:b/>
                <w:bCs/>
                <w:color w:val="000000" w:themeColor="text1"/>
              </w:rPr>
              <w:t>Paramètre</w:t>
            </w:r>
          </w:p>
        </w:tc>
        <w:tc>
          <w:tcPr>
            <w:tcW w:w="2718" w:type="dxa"/>
            <w:shd w:val="clear" w:color="auto" w:fill="7F7F7F" w:themeFill="text1" w:themeFillTint="80"/>
          </w:tcPr>
          <w:p w14:paraId="23671130" w14:textId="399B96A5" w:rsidR="00246BA3" w:rsidRPr="000664B5" w:rsidRDefault="000D16FA" w:rsidP="0056036A">
            <w:pPr>
              <w:jc w:val="center"/>
              <w:rPr>
                <w:b/>
                <w:bCs/>
                <w:color w:val="000000" w:themeColor="text1"/>
              </w:rPr>
            </w:pPr>
            <w:r w:rsidRPr="000664B5">
              <w:rPr>
                <w:b/>
                <w:bCs/>
                <w:color w:val="000000" w:themeColor="text1"/>
              </w:rPr>
              <w:t>Nom du p</w:t>
            </w:r>
            <w:r w:rsidR="00246BA3" w:rsidRPr="000664B5">
              <w:rPr>
                <w:b/>
                <w:bCs/>
                <w:color w:val="000000" w:themeColor="text1"/>
              </w:rPr>
              <w:t xml:space="preserve">aramètre </w:t>
            </w:r>
            <w:r w:rsidR="007643A1" w:rsidRPr="000664B5">
              <w:rPr>
                <w:b/>
                <w:bCs/>
                <w:color w:val="000000" w:themeColor="text1"/>
              </w:rPr>
              <w:t>dans la table</w:t>
            </w:r>
          </w:p>
        </w:tc>
        <w:tc>
          <w:tcPr>
            <w:tcW w:w="3047" w:type="dxa"/>
            <w:shd w:val="clear" w:color="auto" w:fill="7F7F7F" w:themeFill="text1" w:themeFillTint="80"/>
          </w:tcPr>
          <w:p w14:paraId="510253EB" w14:textId="675CCD04" w:rsidR="00246BA3" w:rsidRPr="000664B5" w:rsidRDefault="00246BA3" w:rsidP="0056036A">
            <w:pPr>
              <w:jc w:val="center"/>
              <w:rPr>
                <w:b/>
                <w:bCs/>
                <w:color w:val="000000" w:themeColor="text1"/>
              </w:rPr>
            </w:pPr>
            <w:r w:rsidRPr="000664B5">
              <w:rPr>
                <w:b/>
                <w:bCs/>
                <w:color w:val="000000" w:themeColor="text1"/>
              </w:rPr>
              <w:t>Filtre</w:t>
            </w:r>
          </w:p>
        </w:tc>
      </w:tr>
      <w:tr w:rsidR="000D16FA" w14:paraId="515A6036" w14:textId="77777777" w:rsidTr="00246BA3">
        <w:tc>
          <w:tcPr>
            <w:tcW w:w="3291" w:type="dxa"/>
          </w:tcPr>
          <w:p w14:paraId="5DCF19EA" w14:textId="7943051E" w:rsidR="000D16FA" w:rsidRDefault="000D16FA" w:rsidP="00246BA3">
            <w:r>
              <w:rPr>
                <w:b/>
                <w:bCs/>
              </w:rPr>
              <w:t>FSA</w:t>
            </w:r>
            <w:r w:rsidRPr="000D16FA">
              <w:rPr>
                <w:b/>
                <w:bCs/>
              </w:rPr>
              <w:t>H</w:t>
            </w:r>
            <w:r w:rsidR="003050DC">
              <w:rPr>
                <w:b/>
                <w:bCs/>
              </w:rPr>
              <w:t>_</w:t>
            </w:r>
            <w:r w:rsidRPr="000D16FA">
              <w:rPr>
                <w:b/>
                <w:bCs/>
              </w:rPr>
              <w:t>T</w:t>
            </w:r>
            <w:r>
              <w:t xml:space="preserve"> : Température </w:t>
            </w:r>
          </w:p>
        </w:tc>
        <w:tc>
          <w:tcPr>
            <w:tcW w:w="2718" w:type="dxa"/>
          </w:tcPr>
          <w:p w14:paraId="7A44B273" w14:textId="77777777" w:rsidR="000D16FA" w:rsidRDefault="000D16FA" w:rsidP="00246BA3"/>
        </w:tc>
        <w:tc>
          <w:tcPr>
            <w:tcW w:w="3047" w:type="dxa"/>
            <w:vMerge w:val="restart"/>
          </w:tcPr>
          <w:p w14:paraId="3F1F745E" w14:textId="77777777" w:rsidR="000D16FA" w:rsidRDefault="000D16FA" w:rsidP="00246BA3"/>
          <w:p w14:paraId="45D1B958" w14:textId="77777777" w:rsidR="000D16FA" w:rsidRDefault="000D16FA" w:rsidP="00246BA3"/>
          <w:p w14:paraId="6D22210A" w14:textId="34C006CD" w:rsidR="000D16FA" w:rsidRDefault="000D16FA" w:rsidP="00246BA3">
            <w:r>
              <w:t>Entre -40/50°C</w:t>
            </w:r>
          </w:p>
        </w:tc>
      </w:tr>
      <w:tr w:rsidR="000D16FA" w14:paraId="534318DC" w14:textId="77777777" w:rsidTr="00246BA3">
        <w:tc>
          <w:tcPr>
            <w:tcW w:w="3291" w:type="dxa"/>
          </w:tcPr>
          <w:p w14:paraId="5871C2B3" w14:textId="177F7B62" w:rsidR="000D16FA" w:rsidRPr="000D16FA" w:rsidRDefault="000D16FA" w:rsidP="00246BA3">
            <w:pPr>
              <w:rPr>
                <w:b/>
                <w:bCs/>
              </w:rPr>
            </w:pPr>
            <w:r>
              <w:rPr>
                <w:b/>
                <w:bCs/>
              </w:rPr>
              <w:t>FSA</w:t>
            </w:r>
            <w:r w:rsidRPr="000D16FA">
              <w:rPr>
                <w:b/>
                <w:bCs/>
              </w:rPr>
              <w:t>H</w:t>
            </w:r>
            <w:r w:rsidR="003050DC">
              <w:rPr>
                <w:b/>
                <w:bCs/>
              </w:rPr>
              <w:t>_</w:t>
            </w:r>
            <w:r w:rsidRPr="000D16FA">
              <w:rPr>
                <w:b/>
                <w:bCs/>
              </w:rPr>
              <w:t>T</w:t>
            </w:r>
            <w:r>
              <w:rPr>
                <w:b/>
                <w:bCs/>
              </w:rPr>
              <w:t>N</w:t>
            </w:r>
            <w:r>
              <w:t> : Température minimale</w:t>
            </w:r>
          </w:p>
        </w:tc>
        <w:tc>
          <w:tcPr>
            <w:tcW w:w="2718" w:type="dxa"/>
          </w:tcPr>
          <w:p w14:paraId="1F473A46" w14:textId="77777777" w:rsidR="000D16FA" w:rsidRDefault="000D16FA" w:rsidP="00246BA3"/>
        </w:tc>
        <w:tc>
          <w:tcPr>
            <w:tcW w:w="3047" w:type="dxa"/>
            <w:vMerge/>
          </w:tcPr>
          <w:p w14:paraId="0A9362D4" w14:textId="77777777" w:rsidR="000D16FA" w:rsidRDefault="000D16FA" w:rsidP="00246BA3"/>
        </w:tc>
      </w:tr>
      <w:tr w:rsidR="000D16FA" w14:paraId="3A59FE35" w14:textId="77777777" w:rsidTr="00246BA3">
        <w:tc>
          <w:tcPr>
            <w:tcW w:w="3291" w:type="dxa"/>
          </w:tcPr>
          <w:p w14:paraId="28AE9BEE" w14:textId="4B698C46" w:rsidR="000D16FA" w:rsidRPr="000D16FA" w:rsidRDefault="000D16FA" w:rsidP="00246B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912F8E">
              <w:rPr>
                <w:b/>
                <w:bCs/>
              </w:rPr>
              <w:t>S</w:t>
            </w:r>
            <w:r>
              <w:rPr>
                <w:b/>
                <w:bCs/>
              </w:rPr>
              <w:t>A</w:t>
            </w:r>
            <w:r w:rsidRPr="000D16FA">
              <w:rPr>
                <w:b/>
                <w:bCs/>
              </w:rPr>
              <w:t>H</w:t>
            </w:r>
            <w:r w:rsidR="003050DC">
              <w:rPr>
                <w:b/>
                <w:bCs/>
              </w:rPr>
              <w:t>_</w:t>
            </w:r>
            <w:r w:rsidRPr="000D16FA">
              <w:rPr>
                <w:b/>
                <w:bCs/>
              </w:rPr>
              <w:t>T</w:t>
            </w:r>
            <w:r>
              <w:rPr>
                <w:b/>
                <w:bCs/>
              </w:rPr>
              <w:t>X</w:t>
            </w:r>
            <w:r>
              <w:t> : Température minimale</w:t>
            </w:r>
          </w:p>
        </w:tc>
        <w:tc>
          <w:tcPr>
            <w:tcW w:w="2718" w:type="dxa"/>
          </w:tcPr>
          <w:p w14:paraId="4DA0D2B3" w14:textId="77777777" w:rsidR="000D16FA" w:rsidRDefault="000D16FA" w:rsidP="00246BA3"/>
        </w:tc>
        <w:tc>
          <w:tcPr>
            <w:tcW w:w="3047" w:type="dxa"/>
            <w:vMerge/>
          </w:tcPr>
          <w:p w14:paraId="2DC003AE" w14:textId="77777777" w:rsidR="000D16FA" w:rsidRDefault="000D16FA" w:rsidP="00246BA3"/>
        </w:tc>
      </w:tr>
      <w:tr w:rsidR="000D16FA" w14:paraId="0D419838" w14:textId="77777777" w:rsidTr="00246BA3">
        <w:tc>
          <w:tcPr>
            <w:tcW w:w="3291" w:type="dxa"/>
          </w:tcPr>
          <w:p w14:paraId="1329E0E5" w14:textId="2B372AE1" w:rsidR="000D16FA" w:rsidRDefault="000D16FA" w:rsidP="00246BA3">
            <w:r>
              <w:rPr>
                <w:b/>
                <w:bCs/>
              </w:rPr>
              <w:t>F</w:t>
            </w:r>
            <w:r w:rsidR="00912F8E">
              <w:rPr>
                <w:b/>
                <w:bCs/>
              </w:rPr>
              <w:t>S</w:t>
            </w:r>
            <w:r>
              <w:rPr>
                <w:b/>
                <w:bCs/>
              </w:rPr>
              <w:t>A</w:t>
            </w:r>
            <w:r w:rsidRPr="000D16FA">
              <w:rPr>
                <w:b/>
                <w:bCs/>
              </w:rPr>
              <w:t>H</w:t>
            </w:r>
            <w:r w:rsidR="003050DC">
              <w:rPr>
                <w:b/>
                <w:bCs/>
              </w:rPr>
              <w:t>_</w:t>
            </w:r>
            <w:r w:rsidRPr="000D16FA">
              <w:rPr>
                <w:b/>
                <w:bCs/>
              </w:rPr>
              <w:t>T</w:t>
            </w:r>
            <w:r>
              <w:rPr>
                <w:b/>
                <w:bCs/>
              </w:rPr>
              <w:t>D</w:t>
            </w:r>
            <w:r>
              <w:t xml:space="preserve"> : Température point de rosée </w:t>
            </w:r>
          </w:p>
        </w:tc>
        <w:tc>
          <w:tcPr>
            <w:tcW w:w="2718" w:type="dxa"/>
          </w:tcPr>
          <w:p w14:paraId="75A03311" w14:textId="77777777" w:rsidR="000D16FA" w:rsidRDefault="000D16FA" w:rsidP="00246BA3"/>
        </w:tc>
        <w:tc>
          <w:tcPr>
            <w:tcW w:w="3047" w:type="dxa"/>
            <w:vMerge/>
          </w:tcPr>
          <w:p w14:paraId="48A56C89" w14:textId="3624863C" w:rsidR="000D16FA" w:rsidRDefault="000D16FA" w:rsidP="00246BA3"/>
        </w:tc>
      </w:tr>
      <w:tr w:rsidR="00912F8E" w14:paraId="64D48F8B" w14:textId="77777777" w:rsidTr="00246BA3">
        <w:tc>
          <w:tcPr>
            <w:tcW w:w="3291" w:type="dxa"/>
          </w:tcPr>
          <w:p w14:paraId="28FCFD41" w14:textId="7E74BE38" w:rsidR="00912F8E" w:rsidRPr="00912F8E" w:rsidRDefault="00912F8E" w:rsidP="00246BA3">
            <w:r>
              <w:rPr>
                <w:b/>
                <w:bCs/>
              </w:rPr>
              <w:t>FSAH</w:t>
            </w:r>
            <w:r w:rsidR="003050DC">
              <w:rPr>
                <w:b/>
                <w:bCs/>
              </w:rPr>
              <w:t>_</w:t>
            </w:r>
            <w:r>
              <w:rPr>
                <w:b/>
                <w:bCs/>
              </w:rPr>
              <w:t xml:space="preserve">T10 : </w:t>
            </w:r>
            <w:r>
              <w:t>Température à 10 cm du sol</w:t>
            </w:r>
          </w:p>
        </w:tc>
        <w:tc>
          <w:tcPr>
            <w:tcW w:w="2718" w:type="dxa"/>
          </w:tcPr>
          <w:p w14:paraId="0C8C6136" w14:textId="77777777" w:rsidR="00912F8E" w:rsidRDefault="00912F8E" w:rsidP="00246BA3"/>
        </w:tc>
        <w:tc>
          <w:tcPr>
            <w:tcW w:w="3047" w:type="dxa"/>
          </w:tcPr>
          <w:p w14:paraId="007A09BF" w14:textId="7EE295EC" w:rsidR="00912F8E" w:rsidRDefault="00912F8E" w:rsidP="00246BA3">
            <w:r>
              <w:t>Entre – 15°C et +50°C</w:t>
            </w:r>
          </w:p>
        </w:tc>
      </w:tr>
      <w:tr w:rsidR="00912F8E" w14:paraId="7DA33DE6" w14:textId="77777777" w:rsidTr="00246BA3">
        <w:tc>
          <w:tcPr>
            <w:tcW w:w="3291" w:type="dxa"/>
          </w:tcPr>
          <w:p w14:paraId="0F8E1B95" w14:textId="5FB26B4B" w:rsidR="00912F8E" w:rsidRDefault="00912F8E" w:rsidP="00246BA3">
            <w:pPr>
              <w:rPr>
                <w:b/>
                <w:bCs/>
              </w:rPr>
            </w:pPr>
            <w:r>
              <w:rPr>
                <w:b/>
                <w:bCs/>
              </w:rPr>
              <w:t>FSAH</w:t>
            </w:r>
            <w:r w:rsidR="003050DC">
              <w:rPr>
                <w:b/>
                <w:bCs/>
              </w:rPr>
              <w:t>_</w:t>
            </w:r>
            <w:r>
              <w:rPr>
                <w:b/>
                <w:bCs/>
              </w:rPr>
              <w:t xml:space="preserve">T20 : </w:t>
            </w:r>
            <w:r>
              <w:t>Température à 20 cm du sol</w:t>
            </w:r>
          </w:p>
        </w:tc>
        <w:tc>
          <w:tcPr>
            <w:tcW w:w="2718" w:type="dxa"/>
          </w:tcPr>
          <w:p w14:paraId="59C4D661" w14:textId="77777777" w:rsidR="00912F8E" w:rsidRDefault="00912F8E" w:rsidP="00246BA3"/>
        </w:tc>
        <w:tc>
          <w:tcPr>
            <w:tcW w:w="3047" w:type="dxa"/>
          </w:tcPr>
          <w:p w14:paraId="6F612A5E" w14:textId="3A9212D5" w:rsidR="00912F8E" w:rsidRDefault="00912F8E" w:rsidP="00246BA3">
            <w:r>
              <w:t>Entre -10°C et +45°C</w:t>
            </w:r>
          </w:p>
        </w:tc>
      </w:tr>
      <w:tr w:rsidR="00912F8E" w14:paraId="30A19CA8" w14:textId="77777777" w:rsidTr="00246BA3">
        <w:tc>
          <w:tcPr>
            <w:tcW w:w="3291" w:type="dxa"/>
          </w:tcPr>
          <w:p w14:paraId="5AFC171F" w14:textId="5ACB0D50" w:rsidR="00912F8E" w:rsidRDefault="00912F8E" w:rsidP="00246BA3">
            <w:pPr>
              <w:rPr>
                <w:b/>
                <w:bCs/>
              </w:rPr>
            </w:pPr>
            <w:r>
              <w:rPr>
                <w:b/>
                <w:bCs/>
              </w:rPr>
              <w:t>FSAH</w:t>
            </w:r>
            <w:r w:rsidR="003050DC">
              <w:rPr>
                <w:b/>
                <w:bCs/>
              </w:rPr>
              <w:t>_</w:t>
            </w:r>
            <w:r>
              <w:rPr>
                <w:b/>
                <w:bCs/>
              </w:rPr>
              <w:t xml:space="preserve">T50 : </w:t>
            </w:r>
            <w:r>
              <w:t>Température à 50 cm du sol</w:t>
            </w:r>
          </w:p>
        </w:tc>
        <w:tc>
          <w:tcPr>
            <w:tcW w:w="2718" w:type="dxa"/>
          </w:tcPr>
          <w:p w14:paraId="140FE99D" w14:textId="77777777" w:rsidR="00912F8E" w:rsidRDefault="00912F8E" w:rsidP="00246BA3"/>
        </w:tc>
        <w:tc>
          <w:tcPr>
            <w:tcW w:w="3047" w:type="dxa"/>
          </w:tcPr>
          <w:p w14:paraId="4181EE59" w14:textId="3881B4E0" w:rsidR="00912F8E" w:rsidRDefault="00912F8E" w:rsidP="00246BA3">
            <w:r>
              <w:t>Entre -5°C et +40°C</w:t>
            </w:r>
          </w:p>
        </w:tc>
      </w:tr>
      <w:tr w:rsidR="00246BA3" w14:paraId="25B4A10D" w14:textId="77777777" w:rsidTr="00246BA3">
        <w:tc>
          <w:tcPr>
            <w:tcW w:w="3291" w:type="dxa"/>
          </w:tcPr>
          <w:p w14:paraId="287944A8" w14:textId="3ACA9393" w:rsidR="00246BA3" w:rsidRDefault="00912F8E" w:rsidP="00246BA3">
            <w:r w:rsidRPr="00912F8E">
              <w:rPr>
                <w:b/>
                <w:bCs/>
              </w:rPr>
              <w:t>FSAH</w:t>
            </w:r>
            <w:r w:rsidR="003050DC">
              <w:rPr>
                <w:b/>
                <w:bCs/>
              </w:rPr>
              <w:t>_</w:t>
            </w:r>
            <w:r w:rsidRPr="00912F8E">
              <w:rPr>
                <w:b/>
                <w:bCs/>
              </w:rPr>
              <w:t>RR1 :</w:t>
            </w:r>
            <w:r>
              <w:t xml:space="preserve"> </w:t>
            </w:r>
            <w:r w:rsidR="00246BA3">
              <w:t>Cumul de précipitations sur 1h</w:t>
            </w:r>
          </w:p>
        </w:tc>
        <w:tc>
          <w:tcPr>
            <w:tcW w:w="2718" w:type="dxa"/>
          </w:tcPr>
          <w:p w14:paraId="6C5CDD88" w14:textId="77777777" w:rsidR="00246BA3" w:rsidRDefault="00246BA3" w:rsidP="00246BA3"/>
        </w:tc>
        <w:tc>
          <w:tcPr>
            <w:tcW w:w="3047" w:type="dxa"/>
          </w:tcPr>
          <w:p w14:paraId="4F4BB03B" w14:textId="1DD41601" w:rsidR="00246BA3" w:rsidRDefault="00246BA3" w:rsidP="00246BA3">
            <w:r>
              <w:t>Entre 0 et 400mm</w:t>
            </w:r>
          </w:p>
        </w:tc>
      </w:tr>
      <w:tr w:rsidR="00246BA3" w14:paraId="5B80215C" w14:textId="77777777" w:rsidTr="00246BA3">
        <w:tc>
          <w:tcPr>
            <w:tcW w:w="3291" w:type="dxa"/>
          </w:tcPr>
          <w:p w14:paraId="1D932C7E" w14:textId="088C3C42" w:rsidR="00246BA3" w:rsidRDefault="00912F8E" w:rsidP="00246BA3">
            <w:r>
              <w:rPr>
                <w:b/>
                <w:bCs/>
              </w:rPr>
              <w:t>FSAH</w:t>
            </w:r>
            <w:r w:rsidR="003050DC">
              <w:rPr>
                <w:b/>
                <w:bCs/>
              </w:rPr>
              <w:t>_</w:t>
            </w:r>
            <w:r>
              <w:rPr>
                <w:b/>
                <w:bCs/>
              </w:rPr>
              <w:t xml:space="preserve">INS : </w:t>
            </w:r>
            <w:r w:rsidR="00246BA3">
              <w:t>Durée horaire de l’insolation</w:t>
            </w:r>
          </w:p>
        </w:tc>
        <w:tc>
          <w:tcPr>
            <w:tcW w:w="2718" w:type="dxa"/>
          </w:tcPr>
          <w:p w14:paraId="6F642F85" w14:textId="77777777" w:rsidR="00246BA3" w:rsidRDefault="00246BA3" w:rsidP="00246BA3"/>
        </w:tc>
        <w:tc>
          <w:tcPr>
            <w:tcW w:w="3047" w:type="dxa"/>
          </w:tcPr>
          <w:p w14:paraId="321E9D2A" w14:textId="41AB9AF3" w:rsidR="00246BA3" w:rsidRDefault="00246BA3" w:rsidP="00246BA3">
            <w:r>
              <w:t>Entre 0 et 60min</w:t>
            </w:r>
          </w:p>
        </w:tc>
      </w:tr>
      <w:tr w:rsidR="00246BA3" w14:paraId="3D9F679E" w14:textId="77777777" w:rsidTr="00246BA3">
        <w:tc>
          <w:tcPr>
            <w:tcW w:w="3291" w:type="dxa"/>
          </w:tcPr>
          <w:p w14:paraId="5D8C9CBD" w14:textId="06F058E4" w:rsidR="00246BA3" w:rsidRDefault="00912F8E" w:rsidP="00246BA3">
            <w:r>
              <w:rPr>
                <w:b/>
                <w:bCs/>
              </w:rPr>
              <w:t>FSAH</w:t>
            </w:r>
            <w:r w:rsidR="003050DC">
              <w:rPr>
                <w:b/>
                <w:bCs/>
              </w:rPr>
              <w:t>_</w:t>
            </w:r>
            <w:r>
              <w:rPr>
                <w:b/>
                <w:bCs/>
              </w:rPr>
              <w:t xml:space="preserve">GLO : </w:t>
            </w:r>
            <w:r w:rsidR="00246BA3">
              <w:t>Rayonnement horaire global</w:t>
            </w:r>
          </w:p>
        </w:tc>
        <w:tc>
          <w:tcPr>
            <w:tcW w:w="2718" w:type="dxa"/>
          </w:tcPr>
          <w:p w14:paraId="55A4CA33" w14:textId="77777777" w:rsidR="00246BA3" w:rsidRDefault="00246BA3" w:rsidP="00246BA3"/>
        </w:tc>
        <w:tc>
          <w:tcPr>
            <w:tcW w:w="3047" w:type="dxa"/>
          </w:tcPr>
          <w:p w14:paraId="7665E216" w14:textId="7610A001" w:rsidR="00246BA3" w:rsidRDefault="00246BA3" w:rsidP="00246BA3">
            <w:r>
              <w:t>Entre 0 et 500 J/</w:t>
            </w:r>
            <w:r w:rsidR="00912F8E">
              <w:t>c</w:t>
            </w:r>
            <w:r>
              <w:t>m2</w:t>
            </w:r>
          </w:p>
        </w:tc>
      </w:tr>
      <w:tr w:rsidR="00912F8E" w14:paraId="6F3F48C7" w14:textId="77777777" w:rsidTr="00246BA3">
        <w:tc>
          <w:tcPr>
            <w:tcW w:w="3291" w:type="dxa"/>
          </w:tcPr>
          <w:p w14:paraId="127AFBF3" w14:textId="4D8EDD0C" w:rsidR="00912F8E" w:rsidRDefault="00912F8E" w:rsidP="00912F8E">
            <w:pPr>
              <w:rPr>
                <w:b/>
                <w:bCs/>
              </w:rPr>
            </w:pPr>
            <w:r>
              <w:rPr>
                <w:b/>
                <w:bCs/>
              </w:rPr>
              <w:t>FSAH</w:t>
            </w:r>
            <w:r w:rsidR="003050DC">
              <w:rPr>
                <w:b/>
                <w:bCs/>
              </w:rPr>
              <w:t>_</w:t>
            </w:r>
            <w:r>
              <w:rPr>
                <w:b/>
                <w:bCs/>
              </w:rPr>
              <w:t xml:space="preserve">INFRAR : </w:t>
            </w:r>
            <w:r>
              <w:t>Rayonnement infra-rouge horaire</w:t>
            </w:r>
          </w:p>
        </w:tc>
        <w:tc>
          <w:tcPr>
            <w:tcW w:w="2718" w:type="dxa"/>
          </w:tcPr>
          <w:p w14:paraId="132044F7" w14:textId="77777777" w:rsidR="00912F8E" w:rsidRDefault="00912F8E" w:rsidP="00912F8E"/>
        </w:tc>
        <w:tc>
          <w:tcPr>
            <w:tcW w:w="3047" w:type="dxa"/>
          </w:tcPr>
          <w:p w14:paraId="5802673C" w14:textId="12668750" w:rsidR="00912F8E" w:rsidRDefault="00912F8E" w:rsidP="00912F8E">
            <w:r>
              <w:t>Entre 0 et 300 J/cm2</w:t>
            </w:r>
          </w:p>
        </w:tc>
      </w:tr>
      <w:tr w:rsidR="00912F8E" w14:paraId="5432726C" w14:textId="77777777" w:rsidTr="00246BA3">
        <w:tc>
          <w:tcPr>
            <w:tcW w:w="3291" w:type="dxa"/>
          </w:tcPr>
          <w:p w14:paraId="5CC86187" w14:textId="7CC2F45D" w:rsidR="00912F8E" w:rsidRPr="00912F8E" w:rsidRDefault="00912F8E" w:rsidP="00912F8E">
            <w:r>
              <w:rPr>
                <w:b/>
                <w:bCs/>
              </w:rPr>
              <w:t>FSAH</w:t>
            </w:r>
            <w:r w:rsidR="003050DC">
              <w:rPr>
                <w:b/>
                <w:bCs/>
              </w:rPr>
              <w:t>_</w:t>
            </w:r>
            <w:r>
              <w:rPr>
                <w:b/>
                <w:bCs/>
              </w:rPr>
              <w:t xml:space="preserve">UVINDICE : </w:t>
            </w:r>
            <w:r>
              <w:t>Indice UV</w:t>
            </w:r>
          </w:p>
        </w:tc>
        <w:tc>
          <w:tcPr>
            <w:tcW w:w="2718" w:type="dxa"/>
          </w:tcPr>
          <w:p w14:paraId="0E526451" w14:textId="77777777" w:rsidR="00912F8E" w:rsidRDefault="00912F8E" w:rsidP="00912F8E"/>
        </w:tc>
        <w:tc>
          <w:tcPr>
            <w:tcW w:w="3047" w:type="dxa"/>
          </w:tcPr>
          <w:p w14:paraId="09DF3CF6" w14:textId="717D62FC" w:rsidR="00912F8E" w:rsidRDefault="00912F8E" w:rsidP="00912F8E">
            <w:r>
              <w:t xml:space="preserve">Entre 0 et 20 </w:t>
            </w:r>
          </w:p>
        </w:tc>
      </w:tr>
      <w:tr w:rsidR="00912F8E" w14:paraId="408E1236" w14:textId="77777777" w:rsidTr="00246BA3">
        <w:tc>
          <w:tcPr>
            <w:tcW w:w="3291" w:type="dxa"/>
          </w:tcPr>
          <w:p w14:paraId="2756FB88" w14:textId="5E25A046" w:rsidR="00912F8E" w:rsidRDefault="00912F8E" w:rsidP="00912F8E">
            <w:r>
              <w:rPr>
                <w:b/>
                <w:bCs/>
              </w:rPr>
              <w:t>FSAH</w:t>
            </w:r>
            <w:r w:rsidR="003050DC">
              <w:rPr>
                <w:b/>
                <w:bCs/>
              </w:rPr>
              <w:t>_</w:t>
            </w:r>
            <w:r>
              <w:rPr>
                <w:b/>
                <w:bCs/>
              </w:rPr>
              <w:t xml:space="preserve">DD : </w:t>
            </w:r>
            <w:r>
              <w:t xml:space="preserve">Direction du vent </w:t>
            </w:r>
            <w:proofErr w:type="spellStart"/>
            <w:r>
              <w:t>vent</w:t>
            </w:r>
            <w:proofErr w:type="spellEnd"/>
            <w:r>
              <w:t xml:space="preserve"> moyen</w:t>
            </w:r>
          </w:p>
        </w:tc>
        <w:tc>
          <w:tcPr>
            <w:tcW w:w="2718" w:type="dxa"/>
          </w:tcPr>
          <w:p w14:paraId="1AF03A5F" w14:textId="77777777" w:rsidR="00912F8E" w:rsidRDefault="00912F8E" w:rsidP="00912F8E"/>
        </w:tc>
        <w:tc>
          <w:tcPr>
            <w:tcW w:w="3047" w:type="dxa"/>
            <w:vMerge w:val="restart"/>
          </w:tcPr>
          <w:p w14:paraId="1310E72C" w14:textId="77777777" w:rsidR="00912F8E" w:rsidRDefault="00912F8E" w:rsidP="00912F8E"/>
          <w:p w14:paraId="4EFC4FCC" w14:textId="0A8150D7" w:rsidR="00912F8E" w:rsidRDefault="00912F8E" w:rsidP="00912F8E">
            <w:r>
              <w:t xml:space="preserve">Entre 0 et 360° </w:t>
            </w:r>
          </w:p>
        </w:tc>
      </w:tr>
      <w:tr w:rsidR="00912F8E" w14:paraId="344B583E" w14:textId="77777777" w:rsidTr="00246BA3">
        <w:tc>
          <w:tcPr>
            <w:tcW w:w="3291" w:type="dxa"/>
          </w:tcPr>
          <w:p w14:paraId="2C758C2E" w14:textId="64828D72" w:rsidR="00912F8E" w:rsidRDefault="00912F8E" w:rsidP="00912F8E">
            <w:pPr>
              <w:rPr>
                <w:b/>
                <w:bCs/>
              </w:rPr>
            </w:pPr>
            <w:r>
              <w:rPr>
                <w:b/>
                <w:bCs/>
              </w:rPr>
              <w:t>FSAH</w:t>
            </w:r>
            <w:r w:rsidR="003050DC">
              <w:rPr>
                <w:b/>
                <w:bCs/>
              </w:rPr>
              <w:t>_</w:t>
            </w:r>
            <w:r>
              <w:rPr>
                <w:b/>
                <w:bCs/>
              </w:rPr>
              <w:t xml:space="preserve">DXI : </w:t>
            </w:r>
            <w:r>
              <w:t xml:space="preserve">Direction du </w:t>
            </w:r>
            <w:proofErr w:type="gramStart"/>
            <w:r>
              <w:t>vent  de</w:t>
            </w:r>
            <w:proofErr w:type="gramEnd"/>
            <w:r>
              <w:t xml:space="preserve"> la rafale max</w:t>
            </w:r>
          </w:p>
        </w:tc>
        <w:tc>
          <w:tcPr>
            <w:tcW w:w="2718" w:type="dxa"/>
          </w:tcPr>
          <w:p w14:paraId="348F8798" w14:textId="77777777" w:rsidR="00912F8E" w:rsidRDefault="00912F8E" w:rsidP="00912F8E"/>
        </w:tc>
        <w:tc>
          <w:tcPr>
            <w:tcW w:w="3047" w:type="dxa"/>
            <w:vMerge/>
          </w:tcPr>
          <w:p w14:paraId="0151A59E" w14:textId="77777777" w:rsidR="00912F8E" w:rsidRDefault="00912F8E" w:rsidP="00912F8E"/>
        </w:tc>
      </w:tr>
      <w:tr w:rsidR="00912F8E" w14:paraId="158B129F" w14:textId="77777777" w:rsidTr="00246BA3">
        <w:tc>
          <w:tcPr>
            <w:tcW w:w="3291" w:type="dxa"/>
          </w:tcPr>
          <w:p w14:paraId="62976FD2" w14:textId="7F793D74" w:rsidR="00912F8E" w:rsidRDefault="00912F8E" w:rsidP="00912F8E">
            <w:r w:rsidRPr="00912F8E">
              <w:rPr>
                <w:b/>
                <w:bCs/>
              </w:rPr>
              <w:t>FSAH</w:t>
            </w:r>
            <w:r w:rsidR="003050DC">
              <w:rPr>
                <w:b/>
                <w:bCs/>
              </w:rPr>
              <w:t>_</w:t>
            </w:r>
            <w:r w:rsidRPr="00912F8E">
              <w:rPr>
                <w:b/>
                <w:bCs/>
              </w:rPr>
              <w:t>FF :</w:t>
            </w:r>
            <w:r>
              <w:t xml:space="preserve"> Force du </w:t>
            </w:r>
            <w:proofErr w:type="gramStart"/>
            <w:r>
              <w:t>vent  moyen</w:t>
            </w:r>
            <w:proofErr w:type="gramEnd"/>
          </w:p>
        </w:tc>
        <w:tc>
          <w:tcPr>
            <w:tcW w:w="2718" w:type="dxa"/>
          </w:tcPr>
          <w:p w14:paraId="3F96A286" w14:textId="77777777" w:rsidR="00912F8E" w:rsidRDefault="00912F8E" w:rsidP="00912F8E"/>
        </w:tc>
        <w:tc>
          <w:tcPr>
            <w:tcW w:w="3047" w:type="dxa"/>
          </w:tcPr>
          <w:p w14:paraId="66A9A77B" w14:textId="43DAB5D2" w:rsidR="00912F8E" w:rsidRDefault="00912F8E" w:rsidP="00912F8E">
            <w:r>
              <w:t>Entre 0 et 70 m/s</w:t>
            </w:r>
          </w:p>
        </w:tc>
      </w:tr>
      <w:tr w:rsidR="00912F8E" w14:paraId="42B0463B" w14:textId="77777777" w:rsidTr="00246BA3">
        <w:tc>
          <w:tcPr>
            <w:tcW w:w="3291" w:type="dxa"/>
          </w:tcPr>
          <w:p w14:paraId="22B8A030" w14:textId="693792AF" w:rsidR="00912F8E" w:rsidRDefault="00912F8E" w:rsidP="00912F8E">
            <w:r w:rsidRPr="00912F8E">
              <w:rPr>
                <w:b/>
                <w:bCs/>
              </w:rPr>
              <w:t>FSAH</w:t>
            </w:r>
            <w:r w:rsidR="003050DC">
              <w:rPr>
                <w:b/>
                <w:bCs/>
              </w:rPr>
              <w:t>_</w:t>
            </w:r>
            <w:r w:rsidRPr="00912F8E">
              <w:rPr>
                <w:b/>
                <w:bCs/>
              </w:rPr>
              <w:t>F</w:t>
            </w:r>
            <w:r>
              <w:rPr>
                <w:b/>
                <w:bCs/>
              </w:rPr>
              <w:t>XI</w:t>
            </w:r>
            <w:r w:rsidRPr="00912F8E">
              <w:rPr>
                <w:b/>
                <w:bCs/>
              </w:rPr>
              <w:t> :</w:t>
            </w:r>
            <w:r>
              <w:t xml:space="preserve"> Force des rafales </w:t>
            </w:r>
          </w:p>
          <w:p w14:paraId="284CB15E" w14:textId="692A9C3C" w:rsidR="00912F8E" w:rsidRDefault="00912F8E" w:rsidP="00912F8E"/>
        </w:tc>
        <w:tc>
          <w:tcPr>
            <w:tcW w:w="2718" w:type="dxa"/>
          </w:tcPr>
          <w:p w14:paraId="5AC8E24C" w14:textId="77777777" w:rsidR="00912F8E" w:rsidRDefault="00912F8E" w:rsidP="00912F8E"/>
        </w:tc>
        <w:tc>
          <w:tcPr>
            <w:tcW w:w="3047" w:type="dxa"/>
          </w:tcPr>
          <w:p w14:paraId="213D2B3B" w14:textId="601458FD" w:rsidR="00912F8E" w:rsidRDefault="00912F8E" w:rsidP="00912F8E">
            <w:r>
              <w:t>Entre 0 et 100 m/s</w:t>
            </w:r>
          </w:p>
        </w:tc>
      </w:tr>
      <w:tr w:rsidR="00F66C3B" w14:paraId="73DD123C" w14:textId="77777777" w:rsidTr="00246BA3">
        <w:tc>
          <w:tcPr>
            <w:tcW w:w="3291" w:type="dxa"/>
          </w:tcPr>
          <w:p w14:paraId="1A1581E0" w14:textId="1403340B" w:rsidR="00F66C3B" w:rsidRDefault="00F66C3B" w:rsidP="00912F8E">
            <w:r>
              <w:rPr>
                <w:b/>
                <w:bCs/>
              </w:rPr>
              <w:t>FASH</w:t>
            </w:r>
            <w:r w:rsidR="003050DC">
              <w:rPr>
                <w:b/>
                <w:bCs/>
              </w:rPr>
              <w:t>_</w:t>
            </w:r>
            <w:r>
              <w:rPr>
                <w:b/>
                <w:bCs/>
              </w:rPr>
              <w:t xml:space="preserve">U : </w:t>
            </w:r>
            <w:r>
              <w:t xml:space="preserve">Humidité </w:t>
            </w:r>
          </w:p>
        </w:tc>
        <w:tc>
          <w:tcPr>
            <w:tcW w:w="2718" w:type="dxa"/>
          </w:tcPr>
          <w:p w14:paraId="420ED71F" w14:textId="77777777" w:rsidR="00F66C3B" w:rsidRDefault="00F66C3B" w:rsidP="00912F8E"/>
        </w:tc>
        <w:tc>
          <w:tcPr>
            <w:tcW w:w="3047" w:type="dxa"/>
            <w:vMerge w:val="restart"/>
          </w:tcPr>
          <w:p w14:paraId="30FFAB90" w14:textId="77777777" w:rsidR="00F66C3B" w:rsidRDefault="00F66C3B" w:rsidP="00912F8E"/>
          <w:p w14:paraId="46242645" w14:textId="7BF63FEF" w:rsidR="00F66C3B" w:rsidRDefault="00F66C3B" w:rsidP="00912F8E">
            <w:r>
              <w:lastRenderedPageBreak/>
              <w:t>Entre 0 et 110%</w:t>
            </w:r>
          </w:p>
        </w:tc>
      </w:tr>
      <w:tr w:rsidR="00F66C3B" w14:paraId="6DB1BCBB" w14:textId="77777777" w:rsidTr="00246BA3">
        <w:tc>
          <w:tcPr>
            <w:tcW w:w="3291" w:type="dxa"/>
          </w:tcPr>
          <w:p w14:paraId="129EB7F5" w14:textId="59F0561F" w:rsidR="00F66C3B" w:rsidRDefault="00F66C3B" w:rsidP="00912F8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FASH</w:t>
            </w:r>
            <w:r w:rsidR="003050DC">
              <w:rPr>
                <w:b/>
                <w:bCs/>
              </w:rPr>
              <w:t>_</w:t>
            </w:r>
            <w:r>
              <w:rPr>
                <w:b/>
                <w:bCs/>
              </w:rPr>
              <w:t xml:space="preserve">UN : </w:t>
            </w:r>
            <w:r>
              <w:t>Humidité minimale</w:t>
            </w:r>
          </w:p>
        </w:tc>
        <w:tc>
          <w:tcPr>
            <w:tcW w:w="2718" w:type="dxa"/>
          </w:tcPr>
          <w:p w14:paraId="6E03F942" w14:textId="77777777" w:rsidR="00F66C3B" w:rsidRDefault="00F66C3B" w:rsidP="00912F8E"/>
        </w:tc>
        <w:tc>
          <w:tcPr>
            <w:tcW w:w="3047" w:type="dxa"/>
            <w:vMerge/>
          </w:tcPr>
          <w:p w14:paraId="297E4F37" w14:textId="77777777" w:rsidR="00F66C3B" w:rsidRDefault="00F66C3B" w:rsidP="00912F8E"/>
        </w:tc>
      </w:tr>
      <w:tr w:rsidR="00F66C3B" w14:paraId="21AC90CB" w14:textId="77777777" w:rsidTr="00246BA3">
        <w:tc>
          <w:tcPr>
            <w:tcW w:w="3291" w:type="dxa"/>
          </w:tcPr>
          <w:p w14:paraId="28C40C8E" w14:textId="7424D214" w:rsidR="00F66C3B" w:rsidRDefault="00F66C3B" w:rsidP="00912F8E">
            <w:pPr>
              <w:rPr>
                <w:b/>
                <w:bCs/>
              </w:rPr>
            </w:pPr>
            <w:r>
              <w:rPr>
                <w:b/>
                <w:bCs/>
              </w:rPr>
              <w:t>FASH</w:t>
            </w:r>
            <w:r w:rsidR="003050DC">
              <w:rPr>
                <w:b/>
                <w:bCs/>
              </w:rPr>
              <w:t>_</w:t>
            </w:r>
            <w:r>
              <w:rPr>
                <w:b/>
                <w:bCs/>
              </w:rPr>
              <w:t xml:space="preserve">UX : </w:t>
            </w:r>
            <w:r>
              <w:t>Humidité maximale</w:t>
            </w:r>
          </w:p>
        </w:tc>
        <w:tc>
          <w:tcPr>
            <w:tcW w:w="2718" w:type="dxa"/>
          </w:tcPr>
          <w:p w14:paraId="04226F7E" w14:textId="77777777" w:rsidR="00F66C3B" w:rsidRDefault="00F66C3B" w:rsidP="00912F8E"/>
        </w:tc>
        <w:tc>
          <w:tcPr>
            <w:tcW w:w="3047" w:type="dxa"/>
            <w:vMerge/>
          </w:tcPr>
          <w:p w14:paraId="381BE853" w14:textId="77777777" w:rsidR="00F66C3B" w:rsidRDefault="00F66C3B" w:rsidP="00912F8E"/>
        </w:tc>
      </w:tr>
      <w:tr w:rsidR="00912F8E" w14:paraId="312160CB" w14:textId="77777777" w:rsidTr="00246BA3">
        <w:tc>
          <w:tcPr>
            <w:tcW w:w="3291" w:type="dxa"/>
          </w:tcPr>
          <w:p w14:paraId="7F0D37ED" w14:textId="439C3BE8" w:rsidR="00912F8E" w:rsidRDefault="00F66C3B" w:rsidP="00912F8E">
            <w:r>
              <w:rPr>
                <w:b/>
                <w:bCs/>
              </w:rPr>
              <w:t>FSAH</w:t>
            </w:r>
            <w:r w:rsidR="003050DC">
              <w:rPr>
                <w:b/>
                <w:bCs/>
              </w:rPr>
              <w:t>_</w:t>
            </w:r>
            <w:r>
              <w:rPr>
                <w:b/>
                <w:bCs/>
              </w:rPr>
              <w:t xml:space="preserve">PMER : </w:t>
            </w:r>
            <w:r w:rsidR="00912F8E">
              <w:t>Pression au niveau de la mer</w:t>
            </w:r>
          </w:p>
        </w:tc>
        <w:tc>
          <w:tcPr>
            <w:tcW w:w="2718" w:type="dxa"/>
          </w:tcPr>
          <w:p w14:paraId="3927775C" w14:textId="77777777" w:rsidR="00912F8E" w:rsidRDefault="00912F8E" w:rsidP="00912F8E"/>
        </w:tc>
        <w:tc>
          <w:tcPr>
            <w:tcW w:w="3047" w:type="dxa"/>
          </w:tcPr>
          <w:p w14:paraId="3A1ACC6E" w14:textId="4D1B5945" w:rsidR="00912F8E" w:rsidRDefault="00912F8E" w:rsidP="00912F8E">
            <w:r>
              <w:t xml:space="preserve">Entre 850 et 1060 </w:t>
            </w:r>
            <w:proofErr w:type="spellStart"/>
            <w:r>
              <w:t>hPa</w:t>
            </w:r>
            <w:proofErr w:type="spellEnd"/>
          </w:p>
        </w:tc>
      </w:tr>
      <w:tr w:rsidR="00912F8E" w14:paraId="1424A58A" w14:textId="77777777" w:rsidTr="00246BA3">
        <w:tc>
          <w:tcPr>
            <w:tcW w:w="3291" w:type="dxa"/>
          </w:tcPr>
          <w:p w14:paraId="66E67A95" w14:textId="5BB309D2" w:rsidR="00912F8E" w:rsidRDefault="00F66C3B" w:rsidP="00912F8E">
            <w:r>
              <w:rPr>
                <w:b/>
                <w:bCs/>
              </w:rPr>
              <w:t>FSAH</w:t>
            </w:r>
            <w:r w:rsidR="003050DC">
              <w:rPr>
                <w:b/>
                <w:bCs/>
              </w:rPr>
              <w:t>_</w:t>
            </w:r>
            <w:r>
              <w:rPr>
                <w:b/>
                <w:bCs/>
              </w:rPr>
              <w:t xml:space="preserve">PSTAT : </w:t>
            </w:r>
            <w:r>
              <w:t>Pression station</w:t>
            </w:r>
          </w:p>
        </w:tc>
        <w:tc>
          <w:tcPr>
            <w:tcW w:w="2718" w:type="dxa"/>
          </w:tcPr>
          <w:p w14:paraId="32F98BA8" w14:textId="77777777" w:rsidR="00912F8E" w:rsidRDefault="00912F8E" w:rsidP="00912F8E"/>
        </w:tc>
        <w:tc>
          <w:tcPr>
            <w:tcW w:w="3047" w:type="dxa"/>
          </w:tcPr>
          <w:p w14:paraId="2A6F8A98" w14:textId="2E2092B0" w:rsidR="00912F8E" w:rsidRDefault="00912F8E" w:rsidP="00912F8E">
            <w:r>
              <w:t xml:space="preserve">Entre 600 et 1060 </w:t>
            </w:r>
            <w:proofErr w:type="spellStart"/>
            <w:r>
              <w:t>hPa</w:t>
            </w:r>
            <w:proofErr w:type="spellEnd"/>
          </w:p>
        </w:tc>
      </w:tr>
      <w:tr w:rsidR="00912F8E" w14:paraId="4EED511D" w14:textId="77777777" w:rsidTr="00246BA3">
        <w:tc>
          <w:tcPr>
            <w:tcW w:w="3291" w:type="dxa"/>
          </w:tcPr>
          <w:p w14:paraId="2B1A8AE2" w14:textId="34DF4AFD" w:rsidR="00912F8E" w:rsidRDefault="00912F8E" w:rsidP="00912F8E">
            <w:r w:rsidRPr="00912F8E">
              <w:rPr>
                <w:b/>
                <w:bCs/>
              </w:rPr>
              <w:t>FSAH_H{X}</w:t>
            </w:r>
            <w:r>
              <w:t xml:space="preserve"> : Heure des extrêmes, avec X le paramètre </w:t>
            </w:r>
          </w:p>
        </w:tc>
        <w:tc>
          <w:tcPr>
            <w:tcW w:w="2718" w:type="dxa"/>
          </w:tcPr>
          <w:p w14:paraId="344EDA9E" w14:textId="77777777" w:rsidR="00912F8E" w:rsidRDefault="00912F8E" w:rsidP="00912F8E"/>
        </w:tc>
        <w:tc>
          <w:tcPr>
            <w:tcW w:w="3047" w:type="dxa"/>
          </w:tcPr>
          <w:p w14:paraId="5025A30F" w14:textId="0FAF0D4C" w:rsidR="00912F8E" w:rsidRDefault="00912F8E" w:rsidP="00912F8E">
            <w:r>
              <w:t>Doit être compris dans [H-60</w:t>
            </w:r>
            <w:proofErr w:type="gramStart"/>
            <w:r>
              <w:t>mn,H</w:t>
            </w:r>
            <w:proofErr w:type="gramEnd"/>
            <w:r>
              <w:t>]</w:t>
            </w:r>
          </w:p>
        </w:tc>
      </w:tr>
    </w:tbl>
    <w:p w14:paraId="6732512D" w14:textId="21271B11" w:rsidR="00246BA3" w:rsidRDefault="00246BA3" w:rsidP="00246BA3"/>
    <w:p w14:paraId="3EF4CB1B" w14:textId="57AD148D" w:rsidR="003050DC" w:rsidRDefault="003050DC" w:rsidP="003050D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Table </w:t>
      </w:r>
      <w:proofErr w:type="spellStart"/>
      <w:r>
        <w:rPr>
          <w:b/>
          <w:bCs/>
          <w:u w:val="single"/>
        </w:rPr>
        <w:t>agg_day</w:t>
      </w:r>
      <w:proofErr w:type="spellEnd"/>
      <w:r>
        <w:rPr>
          <w:b/>
          <w:bCs/>
          <w:u w:val="single"/>
        </w:rPr>
        <w:t> :</w:t>
      </w:r>
    </w:p>
    <w:p w14:paraId="5020B056" w14:textId="77777777" w:rsidR="003050DC" w:rsidRDefault="003050DC" w:rsidP="003050DC">
      <w:pPr>
        <w:rPr>
          <w:b/>
          <w:bCs/>
          <w:u w:val="single"/>
        </w:rPr>
      </w:pPr>
    </w:p>
    <w:p w14:paraId="1119B1CE" w14:textId="77777777" w:rsidR="003050DC" w:rsidRPr="003050DC" w:rsidRDefault="003050DC" w:rsidP="003050DC">
      <w:r>
        <w:t xml:space="preserve">Nomenclature : </w:t>
      </w:r>
    </w:p>
    <w:p w14:paraId="21C6E828" w14:textId="3A2C7844" w:rsidR="003050DC" w:rsidRDefault="003050DC" w:rsidP="003050DC">
      <w:pPr>
        <w:rPr>
          <w:b/>
          <w:bCs/>
        </w:rPr>
      </w:pPr>
      <w:r>
        <w:rPr>
          <w:b/>
          <w:bCs/>
        </w:rPr>
        <w:t xml:space="preserve">FSAQ_X : Filtre Seuil Absolu dans </w:t>
      </w:r>
      <w:proofErr w:type="spellStart"/>
      <w:r>
        <w:rPr>
          <w:b/>
          <w:bCs/>
        </w:rPr>
        <w:t>agg_day</w:t>
      </w:r>
      <w:proofErr w:type="spellEnd"/>
      <w:r>
        <w:rPr>
          <w:b/>
          <w:bCs/>
        </w:rPr>
        <w:t xml:space="preserve"> pour le paramètre X</w:t>
      </w:r>
    </w:p>
    <w:p w14:paraId="74461086" w14:textId="3E9DE7F1" w:rsidR="003050DC" w:rsidRDefault="003050DC" w:rsidP="00246B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1"/>
        <w:gridCol w:w="2718"/>
        <w:gridCol w:w="3047"/>
      </w:tblGrid>
      <w:tr w:rsidR="003050DC" w14:paraId="4DD61D87" w14:textId="77777777" w:rsidTr="000664B5">
        <w:tc>
          <w:tcPr>
            <w:tcW w:w="3291" w:type="dxa"/>
            <w:shd w:val="clear" w:color="auto" w:fill="7F7F7F" w:themeFill="text1" w:themeFillTint="80"/>
          </w:tcPr>
          <w:p w14:paraId="57AA6146" w14:textId="77777777" w:rsidR="003050DC" w:rsidRPr="0056036A" w:rsidRDefault="003050DC" w:rsidP="000664B5">
            <w:pPr>
              <w:jc w:val="center"/>
              <w:rPr>
                <w:b/>
                <w:bCs/>
              </w:rPr>
            </w:pPr>
            <w:r w:rsidRPr="0056036A">
              <w:rPr>
                <w:b/>
                <w:bCs/>
              </w:rPr>
              <w:t>Paramètre</w:t>
            </w:r>
          </w:p>
        </w:tc>
        <w:tc>
          <w:tcPr>
            <w:tcW w:w="2718" w:type="dxa"/>
            <w:shd w:val="clear" w:color="auto" w:fill="7F7F7F" w:themeFill="text1" w:themeFillTint="80"/>
          </w:tcPr>
          <w:p w14:paraId="3E62A3B4" w14:textId="1B1D1B5B" w:rsidR="003050DC" w:rsidRPr="0056036A" w:rsidRDefault="003050DC" w:rsidP="000664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 du p</w:t>
            </w:r>
            <w:r w:rsidRPr="0056036A">
              <w:rPr>
                <w:b/>
                <w:bCs/>
              </w:rPr>
              <w:t xml:space="preserve">aramètre </w:t>
            </w:r>
            <w:r w:rsidR="007643A1">
              <w:rPr>
                <w:b/>
                <w:bCs/>
              </w:rPr>
              <w:t>dans la table</w:t>
            </w:r>
          </w:p>
        </w:tc>
        <w:tc>
          <w:tcPr>
            <w:tcW w:w="3047" w:type="dxa"/>
            <w:shd w:val="clear" w:color="auto" w:fill="7F7F7F" w:themeFill="text1" w:themeFillTint="80"/>
          </w:tcPr>
          <w:p w14:paraId="692F1218" w14:textId="77777777" w:rsidR="003050DC" w:rsidRPr="0056036A" w:rsidRDefault="003050DC" w:rsidP="000664B5">
            <w:pPr>
              <w:jc w:val="center"/>
              <w:rPr>
                <w:b/>
                <w:bCs/>
              </w:rPr>
            </w:pPr>
            <w:r w:rsidRPr="0056036A">
              <w:rPr>
                <w:b/>
                <w:bCs/>
              </w:rPr>
              <w:t>Filtre</w:t>
            </w:r>
          </w:p>
        </w:tc>
      </w:tr>
      <w:tr w:rsidR="003050DC" w14:paraId="7998E977" w14:textId="77777777" w:rsidTr="000664B5">
        <w:tc>
          <w:tcPr>
            <w:tcW w:w="3291" w:type="dxa"/>
          </w:tcPr>
          <w:p w14:paraId="76DF3C60" w14:textId="6D5ED27A" w:rsidR="003050DC" w:rsidRPr="000D16FA" w:rsidRDefault="003050DC" w:rsidP="000664B5">
            <w:pPr>
              <w:rPr>
                <w:b/>
                <w:bCs/>
              </w:rPr>
            </w:pPr>
            <w:r>
              <w:rPr>
                <w:b/>
                <w:bCs/>
              </w:rPr>
              <w:t>FSAQ_</w:t>
            </w:r>
            <w:r w:rsidRPr="000D16FA">
              <w:rPr>
                <w:b/>
                <w:bCs/>
              </w:rPr>
              <w:t>T</w:t>
            </w:r>
            <w:r>
              <w:rPr>
                <w:b/>
                <w:bCs/>
              </w:rPr>
              <w:t>N</w:t>
            </w:r>
            <w:r>
              <w:t> : Température minimale</w:t>
            </w:r>
          </w:p>
        </w:tc>
        <w:tc>
          <w:tcPr>
            <w:tcW w:w="2718" w:type="dxa"/>
          </w:tcPr>
          <w:p w14:paraId="6D1C1945" w14:textId="77777777" w:rsidR="003050DC" w:rsidRDefault="003050DC" w:rsidP="000664B5"/>
        </w:tc>
        <w:tc>
          <w:tcPr>
            <w:tcW w:w="3047" w:type="dxa"/>
            <w:vMerge w:val="restart"/>
          </w:tcPr>
          <w:p w14:paraId="70A72457" w14:textId="77777777" w:rsidR="003050DC" w:rsidRDefault="003050DC" w:rsidP="000664B5"/>
          <w:p w14:paraId="6A026992" w14:textId="59A6D786" w:rsidR="003050DC" w:rsidRDefault="003050DC" w:rsidP="000664B5">
            <w:r>
              <w:t>Entre -40°C et +50°C</w:t>
            </w:r>
          </w:p>
        </w:tc>
      </w:tr>
      <w:tr w:rsidR="003050DC" w14:paraId="19D1FF46" w14:textId="77777777" w:rsidTr="000664B5">
        <w:tc>
          <w:tcPr>
            <w:tcW w:w="3291" w:type="dxa"/>
          </w:tcPr>
          <w:p w14:paraId="7A417BDA" w14:textId="2735413E" w:rsidR="003050DC" w:rsidRPr="000D16FA" w:rsidRDefault="003050DC" w:rsidP="000664B5">
            <w:pPr>
              <w:rPr>
                <w:b/>
                <w:bCs/>
              </w:rPr>
            </w:pPr>
            <w:r>
              <w:rPr>
                <w:b/>
                <w:bCs/>
              </w:rPr>
              <w:t>FSAQ_</w:t>
            </w:r>
            <w:r w:rsidRPr="000D16FA">
              <w:rPr>
                <w:b/>
                <w:bCs/>
              </w:rPr>
              <w:t>T</w:t>
            </w:r>
            <w:r>
              <w:rPr>
                <w:b/>
                <w:bCs/>
              </w:rPr>
              <w:t>X</w:t>
            </w:r>
            <w:r>
              <w:t> : Température minimale</w:t>
            </w:r>
          </w:p>
        </w:tc>
        <w:tc>
          <w:tcPr>
            <w:tcW w:w="2718" w:type="dxa"/>
          </w:tcPr>
          <w:p w14:paraId="3D3963B0" w14:textId="77777777" w:rsidR="003050DC" w:rsidRDefault="003050DC" w:rsidP="000664B5"/>
        </w:tc>
        <w:tc>
          <w:tcPr>
            <w:tcW w:w="3047" w:type="dxa"/>
            <w:vMerge/>
          </w:tcPr>
          <w:p w14:paraId="5DB23CC3" w14:textId="77777777" w:rsidR="003050DC" w:rsidRDefault="003050DC" w:rsidP="000664B5"/>
        </w:tc>
      </w:tr>
      <w:tr w:rsidR="003050DC" w14:paraId="52D4261E" w14:textId="77777777" w:rsidTr="000664B5">
        <w:tc>
          <w:tcPr>
            <w:tcW w:w="3291" w:type="dxa"/>
          </w:tcPr>
          <w:p w14:paraId="449FDA67" w14:textId="334654D8" w:rsidR="003050DC" w:rsidRDefault="003050DC" w:rsidP="000664B5">
            <w:r w:rsidRPr="00912F8E">
              <w:rPr>
                <w:b/>
                <w:bCs/>
              </w:rPr>
              <w:t>FSA</w:t>
            </w:r>
            <w:r>
              <w:rPr>
                <w:b/>
                <w:bCs/>
              </w:rPr>
              <w:t>Q_</w:t>
            </w:r>
            <w:r w:rsidRPr="00912F8E">
              <w:rPr>
                <w:b/>
                <w:bCs/>
              </w:rPr>
              <w:t>RR</w:t>
            </w:r>
            <w:r>
              <w:rPr>
                <w:b/>
                <w:bCs/>
              </w:rPr>
              <w:t>24</w:t>
            </w:r>
            <w:r w:rsidRPr="00912F8E">
              <w:rPr>
                <w:b/>
                <w:bCs/>
              </w:rPr>
              <w:t> :</w:t>
            </w:r>
            <w:r>
              <w:t xml:space="preserve"> Cumul de précipitations sur 24h</w:t>
            </w:r>
          </w:p>
        </w:tc>
        <w:tc>
          <w:tcPr>
            <w:tcW w:w="2718" w:type="dxa"/>
          </w:tcPr>
          <w:p w14:paraId="438A7F14" w14:textId="77777777" w:rsidR="003050DC" w:rsidRDefault="003050DC" w:rsidP="000664B5"/>
        </w:tc>
        <w:tc>
          <w:tcPr>
            <w:tcW w:w="3047" w:type="dxa"/>
          </w:tcPr>
          <w:p w14:paraId="3339FE0E" w14:textId="0DA34C33" w:rsidR="003050DC" w:rsidRDefault="003050DC" w:rsidP="000664B5">
            <w:r>
              <w:t>Entre 0 et 3000 mm</w:t>
            </w:r>
          </w:p>
        </w:tc>
      </w:tr>
      <w:tr w:rsidR="003050DC" w14:paraId="6EEAF991" w14:textId="77777777" w:rsidTr="000664B5">
        <w:tc>
          <w:tcPr>
            <w:tcW w:w="3291" w:type="dxa"/>
          </w:tcPr>
          <w:p w14:paraId="2FC72E3B" w14:textId="425A6796" w:rsidR="003050DC" w:rsidRDefault="003050DC" w:rsidP="000664B5">
            <w:r>
              <w:rPr>
                <w:b/>
                <w:bCs/>
              </w:rPr>
              <w:t xml:space="preserve">FSAQ_INS : </w:t>
            </w:r>
            <w:r>
              <w:t>Durée quotidienne de l’insolation</w:t>
            </w:r>
          </w:p>
        </w:tc>
        <w:tc>
          <w:tcPr>
            <w:tcW w:w="2718" w:type="dxa"/>
          </w:tcPr>
          <w:p w14:paraId="07456567" w14:textId="77777777" w:rsidR="003050DC" w:rsidRDefault="003050DC" w:rsidP="000664B5"/>
        </w:tc>
        <w:tc>
          <w:tcPr>
            <w:tcW w:w="3047" w:type="dxa"/>
          </w:tcPr>
          <w:p w14:paraId="0C4FDD57" w14:textId="6B78712A" w:rsidR="003050DC" w:rsidRDefault="003050DC" w:rsidP="000664B5">
            <w:r>
              <w:t>Entre 0 et 960min (&lt;18h)</w:t>
            </w:r>
          </w:p>
        </w:tc>
      </w:tr>
      <w:tr w:rsidR="003050DC" w14:paraId="337F091B" w14:textId="77777777" w:rsidTr="000664B5">
        <w:tc>
          <w:tcPr>
            <w:tcW w:w="3291" w:type="dxa"/>
          </w:tcPr>
          <w:p w14:paraId="3AE3C150" w14:textId="653E724B" w:rsidR="003050DC" w:rsidRDefault="003050DC" w:rsidP="000664B5">
            <w:r w:rsidRPr="00912F8E">
              <w:rPr>
                <w:b/>
                <w:bCs/>
              </w:rPr>
              <w:t>FSA</w:t>
            </w:r>
            <w:r>
              <w:rPr>
                <w:b/>
                <w:bCs/>
              </w:rPr>
              <w:t>Q_</w:t>
            </w:r>
            <w:r w:rsidRPr="00912F8E">
              <w:rPr>
                <w:b/>
                <w:bCs/>
              </w:rPr>
              <w:t>FF :</w:t>
            </w:r>
            <w:r>
              <w:t xml:space="preserve"> Force du </w:t>
            </w:r>
            <w:proofErr w:type="gramStart"/>
            <w:r>
              <w:t>vent  moyen</w:t>
            </w:r>
            <w:proofErr w:type="gramEnd"/>
          </w:p>
        </w:tc>
        <w:tc>
          <w:tcPr>
            <w:tcW w:w="2718" w:type="dxa"/>
          </w:tcPr>
          <w:p w14:paraId="4E7BF76C" w14:textId="77777777" w:rsidR="003050DC" w:rsidRDefault="003050DC" w:rsidP="000664B5"/>
        </w:tc>
        <w:tc>
          <w:tcPr>
            <w:tcW w:w="3047" w:type="dxa"/>
          </w:tcPr>
          <w:p w14:paraId="04CFD084" w14:textId="77777777" w:rsidR="003050DC" w:rsidRDefault="003050DC" w:rsidP="000664B5">
            <w:r>
              <w:t>Entre 0 et 70 m/s</w:t>
            </w:r>
          </w:p>
        </w:tc>
      </w:tr>
      <w:tr w:rsidR="003050DC" w14:paraId="44C037BE" w14:textId="77777777" w:rsidTr="000664B5">
        <w:tc>
          <w:tcPr>
            <w:tcW w:w="3291" w:type="dxa"/>
          </w:tcPr>
          <w:p w14:paraId="2B8D30A5" w14:textId="2CE1D55D" w:rsidR="003050DC" w:rsidRDefault="003050DC" w:rsidP="000664B5">
            <w:r w:rsidRPr="00912F8E">
              <w:rPr>
                <w:b/>
                <w:bCs/>
              </w:rPr>
              <w:t>FSA</w:t>
            </w:r>
            <w:r>
              <w:rPr>
                <w:b/>
                <w:bCs/>
              </w:rPr>
              <w:t>Q_</w:t>
            </w:r>
            <w:r w:rsidRPr="00912F8E">
              <w:rPr>
                <w:b/>
                <w:bCs/>
              </w:rPr>
              <w:t>F</w:t>
            </w:r>
            <w:r>
              <w:rPr>
                <w:b/>
                <w:bCs/>
              </w:rPr>
              <w:t>XI</w:t>
            </w:r>
            <w:r w:rsidRPr="00912F8E">
              <w:rPr>
                <w:b/>
                <w:bCs/>
              </w:rPr>
              <w:t> :</w:t>
            </w:r>
            <w:r>
              <w:t xml:space="preserve"> Force des rafales </w:t>
            </w:r>
          </w:p>
          <w:p w14:paraId="628FE9A1" w14:textId="77777777" w:rsidR="003050DC" w:rsidRDefault="003050DC" w:rsidP="000664B5"/>
        </w:tc>
        <w:tc>
          <w:tcPr>
            <w:tcW w:w="2718" w:type="dxa"/>
          </w:tcPr>
          <w:p w14:paraId="4602AE76" w14:textId="77777777" w:rsidR="003050DC" w:rsidRDefault="003050DC" w:rsidP="000664B5"/>
        </w:tc>
        <w:tc>
          <w:tcPr>
            <w:tcW w:w="3047" w:type="dxa"/>
          </w:tcPr>
          <w:p w14:paraId="6FEBD110" w14:textId="77777777" w:rsidR="003050DC" w:rsidRDefault="003050DC" w:rsidP="000664B5">
            <w:r>
              <w:t>Entre 0 et 100 m/s</w:t>
            </w:r>
          </w:p>
        </w:tc>
      </w:tr>
      <w:tr w:rsidR="003050DC" w14:paraId="4C9B88D2" w14:textId="77777777" w:rsidTr="000664B5">
        <w:tc>
          <w:tcPr>
            <w:tcW w:w="3291" w:type="dxa"/>
          </w:tcPr>
          <w:p w14:paraId="4B78090C" w14:textId="71FF6E7C" w:rsidR="003050DC" w:rsidRDefault="003050DC" w:rsidP="000664B5">
            <w:pPr>
              <w:rPr>
                <w:b/>
                <w:bCs/>
              </w:rPr>
            </w:pPr>
            <w:r>
              <w:rPr>
                <w:b/>
                <w:bCs/>
              </w:rPr>
              <w:t>FASQ_</w:t>
            </w:r>
            <w:proofErr w:type="gramStart"/>
            <w:r>
              <w:rPr>
                <w:b/>
                <w:bCs/>
              </w:rPr>
              <w:t>UM: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Humidité moyenne</w:t>
            </w:r>
          </w:p>
        </w:tc>
        <w:tc>
          <w:tcPr>
            <w:tcW w:w="2718" w:type="dxa"/>
          </w:tcPr>
          <w:p w14:paraId="56FFE727" w14:textId="77777777" w:rsidR="003050DC" w:rsidRDefault="003050DC" w:rsidP="000664B5"/>
        </w:tc>
        <w:tc>
          <w:tcPr>
            <w:tcW w:w="3047" w:type="dxa"/>
            <w:vMerge w:val="restart"/>
          </w:tcPr>
          <w:p w14:paraId="1D21FF0B" w14:textId="77777777" w:rsidR="003050DC" w:rsidRDefault="003050DC" w:rsidP="000664B5">
            <w:r>
              <w:t>Entre 0 et 110%</w:t>
            </w:r>
          </w:p>
          <w:p w14:paraId="32539C2F" w14:textId="77777777" w:rsidR="003050DC" w:rsidRDefault="003050DC" w:rsidP="000664B5"/>
        </w:tc>
      </w:tr>
      <w:tr w:rsidR="003050DC" w14:paraId="489FB694" w14:textId="77777777" w:rsidTr="000664B5">
        <w:tc>
          <w:tcPr>
            <w:tcW w:w="3291" w:type="dxa"/>
          </w:tcPr>
          <w:p w14:paraId="3E076E65" w14:textId="772DEB24" w:rsidR="003050DC" w:rsidRDefault="003050DC" w:rsidP="000664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FASQ_UN : </w:t>
            </w:r>
            <w:r>
              <w:t>Humidité minimale</w:t>
            </w:r>
          </w:p>
        </w:tc>
        <w:tc>
          <w:tcPr>
            <w:tcW w:w="2718" w:type="dxa"/>
          </w:tcPr>
          <w:p w14:paraId="3E22F8C0" w14:textId="77777777" w:rsidR="003050DC" w:rsidRDefault="003050DC" w:rsidP="000664B5"/>
        </w:tc>
        <w:tc>
          <w:tcPr>
            <w:tcW w:w="3047" w:type="dxa"/>
            <w:vMerge/>
          </w:tcPr>
          <w:p w14:paraId="5EADB258" w14:textId="6E756ED0" w:rsidR="003050DC" w:rsidRDefault="003050DC" w:rsidP="000664B5"/>
        </w:tc>
      </w:tr>
      <w:tr w:rsidR="003050DC" w14:paraId="6AAD8458" w14:textId="77777777" w:rsidTr="000664B5">
        <w:tc>
          <w:tcPr>
            <w:tcW w:w="3291" w:type="dxa"/>
          </w:tcPr>
          <w:p w14:paraId="322C3916" w14:textId="7BD1FE92" w:rsidR="003050DC" w:rsidRDefault="003050DC" w:rsidP="000664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FASQ_UX : </w:t>
            </w:r>
            <w:r>
              <w:t>Humidité maximale</w:t>
            </w:r>
          </w:p>
        </w:tc>
        <w:tc>
          <w:tcPr>
            <w:tcW w:w="2718" w:type="dxa"/>
          </w:tcPr>
          <w:p w14:paraId="6596DB5B" w14:textId="77777777" w:rsidR="003050DC" w:rsidRDefault="003050DC" w:rsidP="000664B5"/>
        </w:tc>
        <w:tc>
          <w:tcPr>
            <w:tcW w:w="3047" w:type="dxa"/>
            <w:vMerge/>
          </w:tcPr>
          <w:p w14:paraId="676A0E25" w14:textId="77777777" w:rsidR="003050DC" w:rsidRDefault="003050DC" w:rsidP="000664B5"/>
        </w:tc>
      </w:tr>
      <w:tr w:rsidR="003050DC" w14:paraId="7395B820" w14:textId="77777777" w:rsidTr="000664B5">
        <w:tc>
          <w:tcPr>
            <w:tcW w:w="3291" w:type="dxa"/>
          </w:tcPr>
          <w:p w14:paraId="1DBB1B2F" w14:textId="1D9A2D4F" w:rsidR="003050DC" w:rsidRDefault="003050DC" w:rsidP="000664B5">
            <w:r>
              <w:rPr>
                <w:b/>
                <w:bCs/>
              </w:rPr>
              <w:t xml:space="preserve">FSAQ_PMERM : </w:t>
            </w:r>
            <w:r>
              <w:t>Pression moyenne au niveau de la mer</w:t>
            </w:r>
          </w:p>
        </w:tc>
        <w:tc>
          <w:tcPr>
            <w:tcW w:w="2718" w:type="dxa"/>
          </w:tcPr>
          <w:p w14:paraId="2E0E8D2D" w14:textId="77777777" w:rsidR="003050DC" w:rsidRDefault="003050DC" w:rsidP="000664B5"/>
        </w:tc>
        <w:tc>
          <w:tcPr>
            <w:tcW w:w="3047" w:type="dxa"/>
          </w:tcPr>
          <w:p w14:paraId="7F4ACC8A" w14:textId="77777777" w:rsidR="003050DC" w:rsidRDefault="003050DC" w:rsidP="000664B5">
            <w:r>
              <w:t xml:space="preserve">Entre 850 et 1060 </w:t>
            </w:r>
            <w:proofErr w:type="spellStart"/>
            <w:r>
              <w:t>hPa</w:t>
            </w:r>
            <w:proofErr w:type="spellEnd"/>
          </w:p>
        </w:tc>
      </w:tr>
      <w:tr w:rsidR="003050DC" w14:paraId="6B611422" w14:textId="77777777" w:rsidTr="000664B5">
        <w:tc>
          <w:tcPr>
            <w:tcW w:w="3291" w:type="dxa"/>
          </w:tcPr>
          <w:p w14:paraId="51C59657" w14:textId="367843AC" w:rsidR="003050DC" w:rsidRDefault="003050DC" w:rsidP="000664B5">
            <w:r>
              <w:rPr>
                <w:b/>
                <w:bCs/>
              </w:rPr>
              <w:t xml:space="preserve">FSAQ_GLOT : </w:t>
            </w:r>
            <w:r>
              <w:t>Rayonnement quotidien</w:t>
            </w:r>
          </w:p>
        </w:tc>
        <w:tc>
          <w:tcPr>
            <w:tcW w:w="2718" w:type="dxa"/>
          </w:tcPr>
          <w:p w14:paraId="2425650B" w14:textId="77777777" w:rsidR="003050DC" w:rsidRDefault="003050DC" w:rsidP="000664B5"/>
        </w:tc>
        <w:tc>
          <w:tcPr>
            <w:tcW w:w="3047" w:type="dxa"/>
          </w:tcPr>
          <w:p w14:paraId="49A21DE1" w14:textId="137D19E6" w:rsidR="003050DC" w:rsidRDefault="003050DC" w:rsidP="000664B5">
            <w:r>
              <w:t>Entre 0 et 5000 J/cm2</w:t>
            </w:r>
          </w:p>
        </w:tc>
      </w:tr>
      <w:tr w:rsidR="003050DC" w14:paraId="1EC433CC" w14:textId="77777777" w:rsidTr="000664B5">
        <w:tc>
          <w:tcPr>
            <w:tcW w:w="3291" w:type="dxa"/>
          </w:tcPr>
          <w:p w14:paraId="064E3C90" w14:textId="4B5183CD" w:rsidR="003050DC" w:rsidRDefault="003050DC" w:rsidP="000664B5">
            <w:r w:rsidRPr="00912F8E">
              <w:rPr>
                <w:b/>
                <w:bCs/>
              </w:rPr>
              <w:t>FSA</w:t>
            </w:r>
            <w:r>
              <w:rPr>
                <w:b/>
                <w:bCs/>
              </w:rPr>
              <w:t>Q</w:t>
            </w:r>
            <w:r w:rsidRPr="00912F8E">
              <w:rPr>
                <w:b/>
                <w:bCs/>
              </w:rPr>
              <w:t>_H{X}</w:t>
            </w:r>
            <w:r>
              <w:t xml:space="preserve"> : Heure des extrêmes, avec X le paramètre </w:t>
            </w:r>
          </w:p>
        </w:tc>
        <w:tc>
          <w:tcPr>
            <w:tcW w:w="2718" w:type="dxa"/>
          </w:tcPr>
          <w:p w14:paraId="02761C7C" w14:textId="77777777" w:rsidR="003050DC" w:rsidRDefault="003050DC" w:rsidP="000664B5"/>
        </w:tc>
        <w:tc>
          <w:tcPr>
            <w:tcW w:w="3047" w:type="dxa"/>
          </w:tcPr>
          <w:p w14:paraId="082F6F0E" w14:textId="7EB75921" w:rsidR="003050DC" w:rsidRDefault="003050DC" w:rsidP="000664B5">
            <w:r>
              <w:t>Doit être compris dans [00,23h59]</w:t>
            </w:r>
          </w:p>
        </w:tc>
      </w:tr>
    </w:tbl>
    <w:p w14:paraId="4AD7E649" w14:textId="77777777" w:rsidR="003050DC" w:rsidRDefault="003050DC" w:rsidP="00246BA3"/>
    <w:p w14:paraId="7A4BB156" w14:textId="699BD126" w:rsidR="00F811D0" w:rsidDel="007F56A6" w:rsidRDefault="008A1AC7" w:rsidP="008A1AC7">
      <w:pPr>
        <w:pStyle w:val="Heading3"/>
        <w:numPr>
          <w:ilvl w:val="0"/>
          <w:numId w:val="4"/>
        </w:numPr>
        <w:rPr>
          <w:del w:id="112" w:author="Nicolas CUVILLIER" w:date="2021-02-04T10:12:00Z"/>
        </w:rPr>
      </w:pPr>
      <w:r>
        <w:t>Contrôle inter-paramètres</w:t>
      </w:r>
    </w:p>
    <w:p w14:paraId="0A7FE6DA" w14:textId="4CCEEE85" w:rsidR="00F811D0" w:rsidRDefault="00F811D0" w:rsidP="00246BA3">
      <w:pPr>
        <w:pStyle w:val="Heading3"/>
        <w:numPr>
          <w:ilvl w:val="0"/>
          <w:numId w:val="4"/>
        </w:numPr>
        <w:pPrChange w:id="113" w:author="Nicolas CUVILLIER" w:date="2021-02-04T10:12:00Z">
          <w:pPr/>
        </w:pPrChange>
      </w:pPr>
    </w:p>
    <w:p w14:paraId="5595E62C" w14:textId="77777777" w:rsidR="007F56A6" w:rsidRDefault="007F56A6" w:rsidP="007F56A6">
      <w:pPr>
        <w:pStyle w:val="ListParagraph"/>
        <w:numPr>
          <w:ilvl w:val="0"/>
          <w:numId w:val="19"/>
        </w:numPr>
        <w:rPr>
          <w:ins w:id="114" w:author="Nicolas CUVILLIER" w:date="2021-02-04T10:10:00Z"/>
        </w:rPr>
      </w:pPr>
      <w:proofErr w:type="spellStart"/>
      <w:proofErr w:type="gramStart"/>
      <w:ins w:id="115" w:author="Nicolas CUVILLIER" w:date="2021-02-04T10:10:00Z">
        <w:r>
          <w:t>Peut on</w:t>
        </w:r>
        <w:proofErr w:type="spellEnd"/>
        <w:proofErr w:type="gramEnd"/>
        <w:r>
          <w:t xml:space="preserve"> </w:t>
        </w:r>
        <w:proofErr w:type="spellStart"/>
        <w:r>
          <w:t>resumer</w:t>
        </w:r>
        <w:proofErr w:type="spellEnd"/>
        <w:r>
          <w:t xml:space="preserve"> ce paragraphe par :</w:t>
        </w:r>
      </w:ins>
    </w:p>
    <w:p w14:paraId="16DCC429" w14:textId="7719418F" w:rsidR="007F56A6" w:rsidRDefault="007F56A6" w:rsidP="007F56A6">
      <w:pPr>
        <w:pStyle w:val="ListParagraph"/>
        <w:rPr>
          <w:ins w:id="116" w:author="Nicolas CUVILLIER" w:date="2021-02-04T10:09:00Z"/>
        </w:rPr>
        <w:pPrChange w:id="117" w:author="Nicolas CUVILLIER" w:date="2021-02-04T10:10:00Z">
          <w:pPr/>
        </w:pPrChange>
      </w:pPr>
      <w:ins w:id="118" w:author="Nicolas CUVILLIER" w:date="2021-02-04T10:10:00Z">
        <w:r>
          <w:t>Il faut</w:t>
        </w:r>
      </w:ins>
      <w:ins w:id="119" w:author="Nicolas CUVILLIER" w:date="2021-02-04T10:09:00Z">
        <w:r>
          <w:t xml:space="preserve"> v</w:t>
        </w:r>
      </w:ins>
      <w:ins w:id="120" w:author="Nicolas CUVILLIER" w:date="2021-02-04T10:10:00Z">
        <w:r>
          <w:t>é</w:t>
        </w:r>
      </w:ins>
      <w:ins w:id="121" w:author="Nicolas CUVILLIER" w:date="2021-02-04T10:09:00Z">
        <w:r>
          <w:t xml:space="preserve">rifier que les valeurs </w:t>
        </w:r>
        <w:proofErr w:type="spellStart"/>
        <w:r>
          <w:t>minimum</w:t>
        </w:r>
      </w:ins>
      <w:ins w:id="122" w:author="Nicolas CUVILLIER" w:date="2021-02-04T10:10:00Z">
        <w:r>
          <w:t>es</w:t>
        </w:r>
      </w:ins>
      <w:proofErr w:type="spellEnd"/>
      <w:ins w:id="123" w:author="Nicolas CUVILLIER" w:date="2021-02-04T10:09:00Z">
        <w:r>
          <w:t xml:space="preserve"> </w:t>
        </w:r>
      </w:ins>
      <w:ins w:id="124" w:author="Nicolas CUVILLIER" w:date="2021-02-04T10:10:00Z">
        <w:r>
          <w:t>soient bien</w:t>
        </w:r>
      </w:ins>
      <w:ins w:id="125" w:author="Nicolas CUVILLIER" w:date="2021-02-04T10:09:00Z">
        <w:r>
          <w:t xml:space="preserve"> inférieures </w:t>
        </w:r>
        <w:proofErr w:type="gramStart"/>
        <w:r>
          <w:t>aux valeurs maximum</w:t>
        </w:r>
      </w:ins>
      <w:proofErr w:type="gramEnd"/>
      <w:ins w:id="126" w:author="Nicolas CUVILLIER" w:date="2021-02-04T10:10:00Z">
        <w:r>
          <w:t>, et que l</w:t>
        </w:r>
      </w:ins>
      <w:ins w:id="127" w:author="Nicolas CUVILLIER" w:date="2021-02-04T10:11:00Z">
        <w:r>
          <w:t>a pression station est inférieure à la pression mer</w:t>
        </w:r>
      </w:ins>
      <w:ins w:id="128" w:author="Nicolas CUVILLIER" w:date="2021-02-04T10:09:00Z">
        <w:r>
          <w:t xml:space="preserve"> ? </w:t>
        </w:r>
      </w:ins>
    </w:p>
    <w:p w14:paraId="39A13145" w14:textId="6310CEDC" w:rsidR="00F66C3B" w:rsidRDefault="00F66C3B" w:rsidP="00246BA3">
      <w:r>
        <w:t>En doublon de ces filtres viendr</w:t>
      </w:r>
      <w:r w:rsidR="00D0634F">
        <w:t>ont</w:t>
      </w:r>
      <w:r>
        <w:t xml:space="preserve"> s’insérer des contraintes inter-paramètres.</w:t>
      </w:r>
    </w:p>
    <w:p w14:paraId="6FFD0AEC" w14:textId="5998F585" w:rsidR="00D0634F" w:rsidDel="007F56A6" w:rsidRDefault="00D0634F" w:rsidP="00246BA3">
      <w:pPr>
        <w:rPr>
          <w:del w:id="129" w:author="Nicolas CUVILLIER" w:date="2021-02-04T10:09:00Z"/>
        </w:rPr>
      </w:pPr>
    </w:p>
    <w:p w14:paraId="5C0FDDD6" w14:textId="67BE3182" w:rsidR="00D0634F" w:rsidDel="007F56A6" w:rsidRDefault="00D0634F" w:rsidP="00246BA3">
      <w:pPr>
        <w:rPr>
          <w:del w:id="130" w:author="Nicolas CUVILLIER" w:date="2021-02-04T10:09:00Z"/>
        </w:rPr>
      </w:pPr>
    </w:p>
    <w:p w14:paraId="067E2F1B" w14:textId="31E1E159" w:rsidR="00D0634F" w:rsidDel="007F56A6" w:rsidRDefault="00D0634F" w:rsidP="00246BA3">
      <w:pPr>
        <w:rPr>
          <w:del w:id="131" w:author="Nicolas CUVILLIER" w:date="2021-02-04T10:09:00Z"/>
        </w:rPr>
      </w:pPr>
    </w:p>
    <w:p w14:paraId="418ED232" w14:textId="77777777" w:rsidR="00D0634F" w:rsidRDefault="00D0634F" w:rsidP="00246BA3"/>
    <w:p w14:paraId="671F0D48" w14:textId="77777777" w:rsidR="00F66C3B" w:rsidRDefault="00F66C3B" w:rsidP="00246BA3">
      <w:r>
        <w:t xml:space="preserve">Nomenclature : </w:t>
      </w:r>
    </w:p>
    <w:p w14:paraId="72ECE15D" w14:textId="5AE349F6" w:rsidR="00F66C3B" w:rsidRDefault="00F66C3B" w:rsidP="00F66C3B">
      <w:pPr>
        <w:pStyle w:val="ListParagraph"/>
        <w:numPr>
          <w:ilvl w:val="0"/>
          <w:numId w:val="5"/>
        </w:numPr>
        <w:rPr>
          <w:b/>
          <w:bCs/>
        </w:rPr>
      </w:pPr>
      <w:r w:rsidRPr="00F66C3B">
        <w:rPr>
          <w:b/>
          <w:bCs/>
        </w:rPr>
        <w:t>FCAH_X : Filtre Contrainte Absolue Horaire</w:t>
      </w:r>
    </w:p>
    <w:p w14:paraId="5C994FB0" w14:textId="11CA6527" w:rsidR="003050DC" w:rsidRDefault="003050DC" w:rsidP="00F66C3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FCAQ_X : Filtre Contrainte Absolue Quotidienne</w:t>
      </w:r>
    </w:p>
    <w:p w14:paraId="1C9743B1" w14:textId="7ECB5AD7" w:rsidR="003050DC" w:rsidRDefault="003050DC" w:rsidP="003050DC">
      <w:pPr>
        <w:rPr>
          <w:b/>
          <w:bCs/>
        </w:rPr>
      </w:pPr>
    </w:p>
    <w:p w14:paraId="05DAAB7C" w14:textId="77777777" w:rsidR="003050DC" w:rsidRDefault="003050DC" w:rsidP="003050D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Table </w:t>
      </w:r>
      <w:proofErr w:type="spellStart"/>
      <w:r>
        <w:rPr>
          <w:b/>
          <w:bCs/>
          <w:u w:val="single"/>
        </w:rPr>
        <w:t>agg_hour</w:t>
      </w:r>
      <w:proofErr w:type="spellEnd"/>
      <w:r>
        <w:rPr>
          <w:b/>
          <w:bCs/>
          <w:u w:val="single"/>
        </w:rPr>
        <w:t> :</w:t>
      </w:r>
    </w:p>
    <w:p w14:paraId="5A68E9B5" w14:textId="77777777" w:rsidR="003050DC" w:rsidRPr="003050DC" w:rsidDel="007F56A6" w:rsidRDefault="003050DC" w:rsidP="003050DC">
      <w:pPr>
        <w:rPr>
          <w:del w:id="132" w:author="Nicolas CUVILLIER" w:date="2021-02-04T10:12:00Z"/>
          <w:b/>
          <w:bCs/>
        </w:rPr>
      </w:pPr>
    </w:p>
    <w:p w14:paraId="0CEF8910" w14:textId="337FBBF6" w:rsidR="00F66C3B" w:rsidRDefault="00F66C3B" w:rsidP="00246BA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2589"/>
        <w:gridCol w:w="4383"/>
      </w:tblGrid>
      <w:tr w:rsidR="000664B5" w14:paraId="4E348D4A" w14:textId="77777777" w:rsidTr="000664B5">
        <w:tc>
          <w:tcPr>
            <w:tcW w:w="2084" w:type="dxa"/>
            <w:shd w:val="clear" w:color="auto" w:fill="7F7F7F" w:themeFill="text1" w:themeFillTint="80"/>
          </w:tcPr>
          <w:p w14:paraId="0E3A672A" w14:textId="175218EA" w:rsidR="000664B5" w:rsidRDefault="000664B5" w:rsidP="000664B5">
            <w:pPr>
              <w:jc w:val="center"/>
              <w:rPr>
                <w:b/>
                <w:bCs/>
              </w:rPr>
            </w:pPr>
            <w:r w:rsidRPr="0056036A">
              <w:rPr>
                <w:b/>
                <w:bCs/>
              </w:rPr>
              <w:t>Paramètre</w:t>
            </w:r>
          </w:p>
        </w:tc>
        <w:tc>
          <w:tcPr>
            <w:tcW w:w="2589" w:type="dxa"/>
            <w:shd w:val="clear" w:color="auto" w:fill="7F7F7F" w:themeFill="text1" w:themeFillTint="80"/>
          </w:tcPr>
          <w:p w14:paraId="71946310" w14:textId="43927FA1" w:rsidR="000664B5" w:rsidRDefault="000664B5" w:rsidP="000664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 du p</w:t>
            </w:r>
            <w:r w:rsidRPr="0056036A">
              <w:rPr>
                <w:b/>
                <w:bCs/>
              </w:rPr>
              <w:t xml:space="preserve">aramètre </w:t>
            </w:r>
            <w:r>
              <w:rPr>
                <w:b/>
                <w:bCs/>
              </w:rPr>
              <w:t>dans la table</w:t>
            </w:r>
          </w:p>
        </w:tc>
        <w:tc>
          <w:tcPr>
            <w:tcW w:w="4383" w:type="dxa"/>
            <w:shd w:val="clear" w:color="auto" w:fill="7F7F7F" w:themeFill="text1" w:themeFillTint="80"/>
          </w:tcPr>
          <w:p w14:paraId="64A94E7A" w14:textId="66372D49" w:rsidR="000664B5" w:rsidRDefault="000664B5" w:rsidP="000664B5">
            <w:pPr>
              <w:jc w:val="center"/>
              <w:rPr>
                <w:b/>
                <w:bCs/>
              </w:rPr>
            </w:pPr>
            <w:r w:rsidRPr="0056036A">
              <w:rPr>
                <w:b/>
                <w:bCs/>
              </w:rPr>
              <w:t>Filtre</w:t>
            </w:r>
          </w:p>
        </w:tc>
      </w:tr>
      <w:tr w:rsidR="000664B5" w14:paraId="5450253A" w14:textId="77777777" w:rsidTr="00F66C3B">
        <w:tc>
          <w:tcPr>
            <w:tcW w:w="2084" w:type="dxa"/>
          </w:tcPr>
          <w:p w14:paraId="511D2A19" w14:textId="0F3C5D5A" w:rsidR="000664B5" w:rsidRPr="00F66C3B" w:rsidRDefault="000664B5" w:rsidP="000664B5">
            <w:r>
              <w:rPr>
                <w:b/>
                <w:bCs/>
              </w:rPr>
              <w:t>FCAHT_TN </w:t>
            </w:r>
          </w:p>
        </w:tc>
        <w:tc>
          <w:tcPr>
            <w:tcW w:w="2589" w:type="dxa"/>
          </w:tcPr>
          <w:p w14:paraId="66E4CF3B" w14:textId="7E650475" w:rsidR="000664B5" w:rsidRDefault="000664B5" w:rsidP="000664B5">
            <w:pPr>
              <w:rPr>
                <w:b/>
                <w:bCs/>
              </w:rPr>
            </w:pPr>
            <w:r>
              <w:rPr>
                <w:b/>
                <w:bCs/>
              </w:rPr>
              <w:t>T(H) &gt;= TN(H)</w:t>
            </w:r>
          </w:p>
        </w:tc>
        <w:tc>
          <w:tcPr>
            <w:tcW w:w="4383" w:type="dxa"/>
          </w:tcPr>
          <w:p w14:paraId="72EEF594" w14:textId="18F11994" w:rsidR="000664B5" w:rsidRPr="00F66C3B" w:rsidRDefault="000664B5" w:rsidP="000664B5">
            <w:r>
              <w:t>Température supérieure à la température minimale</w:t>
            </w:r>
          </w:p>
        </w:tc>
      </w:tr>
      <w:tr w:rsidR="000664B5" w14:paraId="794F6166" w14:textId="77777777" w:rsidTr="00F66C3B">
        <w:tc>
          <w:tcPr>
            <w:tcW w:w="2084" w:type="dxa"/>
          </w:tcPr>
          <w:p w14:paraId="21B102A8" w14:textId="19D60ADB" w:rsidR="000664B5" w:rsidRDefault="000664B5" w:rsidP="000664B5">
            <w:pPr>
              <w:rPr>
                <w:b/>
                <w:bCs/>
              </w:rPr>
            </w:pPr>
            <w:r>
              <w:rPr>
                <w:b/>
                <w:bCs/>
              </w:rPr>
              <w:t>FCAHT_TX</w:t>
            </w:r>
          </w:p>
        </w:tc>
        <w:tc>
          <w:tcPr>
            <w:tcW w:w="2589" w:type="dxa"/>
          </w:tcPr>
          <w:p w14:paraId="1EBF9FAE" w14:textId="7F65A653" w:rsidR="000664B5" w:rsidRDefault="000664B5" w:rsidP="000664B5">
            <w:pPr>
              <w:rPr>
                <w:b/>
                <w:bCs/>
              </w:rPr>
            </w:pPr>
            <w:r>
              <w:rPr>
                <w:b/>
                <w:bCs/>
              </w:rPr>
              <w:t>T(H) &lt;= TX(H)</w:t>
            </w:r>
          </w:p>
        </w:tc>
        <w:tc>
          <w:tcPr>
            <w:tcW w:w="4383" w:type="dxa"/>
          </w:tcPr>
          <w:p w14:paraId="385D95FA" w14:textId="0BB745A4" w:rsidR="000664B5" w:rsidRPr="00F66C3B" w:rsidRDefault="000664B5" w:rsidP="000664B5">
            <w:r>
              <w:t>Température inférieure à la température maximale</w:t>
            </w:r>
          </w:p>
        </w:tc>
      </w:tr>
      <w:tr w:rsidR="000664B5" w14:paraId="527DD35C" w14:textId="77777777" w:rsidTr="00F66C3B">
        <w:tc>
          <w:tcPr>
            <w:tcW w:w="2084" w:type="dxa"/>
          </w:tcPr>
          <w:p w14:paraId="75586E21" w14:textId="436B4023" w:rsidR="000664B5" w:rsidRDefault="000664B5" w:rsidP="000664B5">
            <w:pPr>
              <w:rPr>
                <w:b/>
                <w:bCs/>
              </w:rPr>
            </w:pPr>
            <w:r>
              <w:rPr>
                <w:b/>
                <w:bCs/>
              </w:rPr>
              <w:t>FCAHU_UN</w:t>
            </w:r>
          </w:p>
        </w:tc>
        <w:tc>
          <w:tcPr>
            <w:tcW w:w="2589" w:type="dxa"/>
          </w:tcPr>
          <w:p w14:paraId="5C85CD5D" w14:textId="3C2ED0CD" w:rsidR="000664B5" w:rsidRDefault="000664B5" w:rsidP="000664B5">
            <w:pPr>
              <w:rPr>
                <w:b/>
                <w:bCs/>
              </w:rPr>
            </w:pPr>
            <w:r>
              <w:rPr>
                <w:b/>
                <w:bCs/>
              </w:rPr>
              <w:t>U(H) &gt;= UN(H)</w:t>
            </w:r>
          </w:p>
        </w:tc>
        <w:tc>
          <w:tcPr>
            <w:tcW w:w="4383" w:type="dxa"/>
          </w:tcPr>
          <w:p w14:paraId="14245FD9" w14:textId="49A8B49B" w:rsidR="000664B5" w:rsidRPr="00F66C3B" w:rsidRDefault="000664B5" w:rsidP="000664B5">
            <w:r>
              <w:t>Humidité supérieure à l’humidité minimale</w:t>
            </w:r>
          </w:p>
        </w:tc>
      </w:tr>
      <w:tr w:rsidR="000664B5" w14:paraId="586510B7" w14:textId="77777777" w:rsidTr="00F66C3B">
        <w:tc>
          <w:tcPr>
            <w:tcW w:w="2084" w:type="dxa"/>
          </w:tcPr>
          <w:p w14:paraId="40224DDC" w14:textId="04884A9F" w:rsidR="000664B5" w:rsidRDefault="000664B5" w:rsidP="000664B5">
            <w:pPr>
              <w:rPr>
                <w:b/>
                <w:bCs/>
              </w:rPr>
            </w:pPr>
            <w:r>
              <w:rPr>
                <w:b/>
                <w:bCs/>
              </w:rPr>
              <w:t>FCAHU_UX</w:t>
            </w:r>
          </w:p>
        </w:tc>
        <w:tc>
          <w:tcPr>
            <w:tcW w:w="2589" w:type="dxa"/>
          </w:tcPr>
          <w:p w14:paraId="7F11B7CD" w14:textId="5F1F5149" w:rsidR="000664B5" w:rsidRDefault="000664B5" w:rsidP="000664B5">
            <w:pPr>
              <w:rPr>
                <w:b/>
                <w:bCs/>
              </w:rPr>
            </w:pPr>
            <w:r>
              <w:rPr>
                <w:b/>
                <w:bCs/>
              </w:rPr>
              <w:t>U(H) &lt;= UX(H)</w:t>
            </w:r>
          </w:p>
        </w:tc>
        <w:tc>
          <w:tcPr>
            <w:tcW w:w="4383" w:type="dxa"/>
          </w:tcPr>
          <w:p w14:paraId="65C52D3B" w14:textId="5B644DAC" w:rsidR="000664B5" w:rsidRPr="00F66C3B" w:rsidRDefault="000664B5" w:rsidP="000664B5">
            <w:r>
              <w:t>Humidité inférieure à l’humidité maximale</w:t>
            </w:r>
          </w:p>
        </w:tc>
      </w:tr>
      <w:tr w:rsidR="000664B5" w14:paraId="27BC3595" w14:textId="77777777" w:rsidTr="00F66C3B">
        <w:tc>
          <w:tcPr>
            <w:tcW w:w="2084" w:type="dxa"/>
          </w:tcPr>
          <w:p w14:paraId="383F25FB" w14:textId="26DC0E2C" w:rsidR="000664B5" w:rsidRDefault="000664B5" w:rsidP="000664B5">
            <w:pPr>
              <w:rPr>
                <w:b/>
                <w:bCs/>
              </w:rPr>
            </w:pPr>
            <w:r>
              <w:rPr>
                <w:b/>
                <w:bCs/>
              </w:rPr>
              <w:t>FCAHPMER_PSTAT</w:t>
            </w:r>
          </w:p>
        </w:tc>
        <w:tc>
          <w:tcPr>
            <w:tcW w:w="2589" w:type="dxa"/>
          </w:tcPr>
          <w:p w14:paraId="69A0DE6E" w14:textId="69D249B7" w:rsidR="000664B5" w:rsidRDefault="000664B5" w:rsidP="000664B5">
            <w:pPr>
              <w:rPr>
                <w:b/>
                <w:bCs/>
              </w:rPr>
            </w:pPr>
            <w:r>
              <w:rPr>
                <w:b/>
                <w:bCs/>
              </w:rPr>
              <w:t>PMER(H) &gt;= PSTAT(H)</w:t>
            </w:r>
          </w:p>
        </w:tc>
        <w:tc>
          <w:tcPr>
            <w:tcW w:w="4383" w:type="dxa"/>
          </w:tcPr>
          <w:p w14:paraId="5B821067" w14:textId="759A1459" w:rsidR="000664B5" w:rsidRPr="00F66C3B" w:rsidRDefault="000664B5" w:rsidP="000664B5">
            <w:r>
              <w:t>Pression mer supérieure à la pression station</w:t>
            </w:r>
          </w:p>
        </w:tc>
      </w:tr>
    </w:tbl>
    <w:p w14:paraId="465AA3CF" w14:textId="30F168A6" w:rsidR="00F66C3B" w:rsidRDefault="00F66C3B" w:rsidP="00246BA3">
      <w:pPr>
        <w:rPr>
          <w:b/>
          <w:bCs/>
        </w:rPr>
      </w:pPr>
    </w:p>
    <w:p w14:paraId="4DE6F772" w14:textId="5E5846A6" w:rsidR="003050DC" w:rsidRDefault="003050DC" w:rsidP="003050D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Table </w:t>
      </w:r>
      <w:proofErr w:type="spellStart"/>
      <w:r>
        <w:rPr>
          <w:b/>
          <w:bCs/>
          <w:u w:val="single"/>
        </w:rPr>
        <w:t>agg_day</w:t>
      </w:r>
      <w:proofErr w:type="spellEnd"/>
      <w:r>
        <w:rPr>
          <w:b/>
          <w:bCs/>
          <w:u w:val="single"/>
        </w:rPr>
        <w:t> :</w:t>
      </w:r>
    </w:p>
    <w:p w14:paraId="38486F6A" w14:textId="77777777" w:rsidR="003050DC" w:rsidRPr="00F66C3B" w:rsidRDefault="003050DC" w:rsidP="00246BA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2589"/>
        <w:gridCol w:w="4383"/>
      </w:tblGrid>
      <w:tr w:rsidR="000664B5" w14:paraId="530911AD" w14:textId="77777777" w:rsidTr="000664B5">
        <w:tc>
          <w:tcPr>
            <w:tcW w:w="2084" w:type="dxa"/>
            <w:shd w:val="clear" w:color="auto" w:fill="7F7F7F" w:themeFill="text1" w:themeFillTint="80"/>
          </w:tcPr>
          <w:p w14:paraId="609D5F26" w14:textId="54A64A9F" w:rsidR="000664B5" w:rsidRDefault="000664B5" w:rsidP="000664B5">
            <w:pPr>
              <w:jc w:val="center"/>
              <w:rPr>
                <w:b/>
                <w:bCs/>
              </w:rPr>
            </w:pPr>
            <w:r w:rsidRPr="0056036A">
              <w:rPr>
                <w:b/>
                <w:bCs/>
              </w:rPr>
              <w:t>Paramètre</w:t>
            </w:r>
          </w:p>
        </w:tc>
        <w:tc>
          <w:tcPr>
            <w:tcW w:w="2589" w:type="dxa"/>
            <w:shd w:val="clear" w:color="auto" w:fill="7F7F7F" w:themeFill="text1" w:themeFillTint="80"/>
          </w:tcPr>
          <w:p w14:paraId="105830BD" w14:textId="0A89A6D5" w:rsidR="000664B5" w:rsidRDefault="000664B5" w:rsidP="000664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 du p</w:t>
            </w:r>
            <w:r w:rsidRPr="0056036A">
              <w:rPr>
                <w:b/>
                <w:bCs/>
              </w:rPr>
              <w:t xml:space="preserve">aramètre </w:t>
            </w:r>
            <w:r>
              <w:rPr>
                <w:b/>
                <w:bCs/>
              </w:rPr>
              <w:t>dans la table</w:t>
            </w:r>
          </w:p>
        </w:tc>
        <w:tc>
          <w:tcPr>
            <w:tcW w:w="4383" w:type="dxa"/>
            <w:shd w:val="clear" w:color="auto" w:fill="7F7F7F" w:themeFill="text1" w:themeFillTint="80"/>
          </w:tcPr>
          <w:p w14:paraId="225286C6" w14:textId="5DD1F086" w:rsidR="000664B5" w:rsidRDefault="000664B5" w:rsidP="000664B5">
            <w:pPr>
              <w:jc w:val="center"/>
              <w:rPr>
                <w:b/>
                <w:bCs/>
              </w:rPr>
            </w:pPr>
            <w:r w:rsidRPr="0056036A">
              <w:rPr>
                <w:b/>
                <w:bCs/>
              </w:rPr>
              <w:t>Filtre</w:t>
            </w:r>
          </w:p>
        </w:tc>
      </w:tr>
      <w:tr w:rsidR="000664B5" w14:paraId="29ED0CA3" w14:textId="77777777" w:rsidTr="000664B5">
        <w:tc>
          <w:tcPr>
            <w:tcW w:w="2084" w:type="dxa"/>
          </w:tcPr>
          <w:p w14:paraId="1DF7F915" w14:textId="470BFAB4" w:rsidR="000664B5" w:rsidRPr="00F66C3B" w:rsidRDefault="000664B5" w:rsidP="000664B5">
            <w:r>
              <w:rPr>
                <w:b/>
                <w:bCs/>
              </w:rPr>
              <w:t>FCAQTX_TN </w:t>
            </w:r>
          </w:p>
        </w:tc>
        <w:tc>
          <w:tcPr>
            <w:tcW w:w="2589" w:type="dxa"/>
          </w:tcPr>
          <w:p w14:paraId="4D1B6F4C" w14:textId="327E7E25" w:rsidR="000664B5" w:rsidRDefault="000664B5" w:rsidP="000664B5">
            <w:pPr>
              <w:rPr>
                <w:b/>
                <w:bCs/>
              </w:rPr>
            </w:pPr>
            <w:r>
              <w:rPr>
                <w:b/>
                <w:bCs/>
              </w:rPr>
              <w:t>TX(Q) &gt;= TN(Q)</w:t>
            </w:r>
          </w:p>
        </w:tc>
        <w:tc>
          <w:tcPr>
            <w:tcW w:w="4383" w:type="dxa"/>
          </w:tcPr>
          <w:p w14:paraId="30899A31" w14:textId="148F9DA1" w:rsidR="000664B5" w:rsidRPr="00F66C3B" w:rsidRDefault="000664B5" w:rsidP="000664B5">
            <w:r>
              <w:t>Température maximale supérieure à la température minimale</w:t>
            </w:r>
          </w:p>
        </w:tc>
      </w:tr>
      <w:tr w:rsidR="000664B5" w14:paraId="59236485" w14:textId="77777777" w:rsidTr="000664B5">
        <w:tc>
          <w:tcPr>
            <w:tcW w:w="2084" w:type="dxa"/>
          </w:tcPr>
          <w:p w14:paraId="5EE8278E" w14:textId="53AE3026" w:rsidR="000664B5" w:rsidRDefault="000664B5" w:rsidP="000664B5">
            <w:pPr>
              <w:rPr>
                <w:b/>
                <w:bCs/>
              </w:rPr>
            </w:pPr>
            <w:r>
              <w:rPr>
                <w:b/>
                <w:bCs/>
              </w:rPr>
              <w:t>FCAQUX_UN</w:t>
            </w:r>
          </w:p>
        </w:tc>
        <w:tc>
          <w:tcPr>
            <w:tcW w:w="2589" w:type="dxa"/>
          </w:tcPr>
          <w:p w14:paraId="0B4253EC" w14:textId="61239CAE" w:rsidR="000664B5" w:rsidRDefault="000664B5" w:rsidP="000664B5">
            <w:pPr>
              <w:rPr>
                <w:b/>
                <w:bCs/>
              </w:rPr>
            </w:pPr>
            <w:r>
              <w:rPr>
                <w:b/>
                <w:bCs/>
              </w:rPr>
              <w:t>UX(Q) &gt;= UN(Q)</w:t>
            </w:r>
          </w:p>
        </w:tc>
        <w:tc>
          <w:tcPr>
            <w:tcW w:w="4383" w:type="dxa"/>
          </w:tcPr>
          <w:p w14:paraId="0A9A3657" w14:textId="1A68F1E2" w:rsidR="000664B5" w:rsidRPr="00F66C3B" w:rsidRDefault="000664B5" w:rsidP="000664B5">
            <w:r>
              <w:t>Humidité maximale supérieure à l’humidité minimale</w:t>
            </w:r>
          </w:p>
        </w:tc>
      </w:tr>
    </w:tbl>
    <w:p w14:paraId="17938361" w14:textId="77777777" w:rsidR="00246BA3" w:rsidDel="007F56A6" w:rsidRDefault="00246BA3" w:rsidP="00246BA3">
      <w:pPr>
        <w:rPr>
          <w:del w:id="133" w:author="Nicolas CUVILLIER" w:date="2021-02-04T10:12:00Z"/>
        </w:rPr>
      </w:pPr>
    </w:p>
    <w:p w14:paraId="1344D165" w14:textId="1D6B2345" w:rsidR="00246BA3" w:rsidDel="007F56A6" w:rsidRDefault="008A1AC7" w:rsidP="008A1AC7">
      <w:pPr>
        <w:pStyle w:val="Heading3"/>
        <w:numPr>
          <w:ilvl w:val="0"/>
          <w:numId w:val="4"/>
        </w:numPr>
        <w:rPr>
          <w:del w:id="134" w:author="Nicolas CUVILLIER" w:date="2021-02-04T10:11:00Z"/>
        </w:rPr>
      </w:pPr>
      <w:del w:id="135" w:author="Nicolas CUVILLIER" w:date="2021-02-04T10:11:00Z">
        <w:r w:rsidDel="007F56A6">
          <w:delText>Action suite à un filtre non satisfait</w:delText>
        </w:r>
      </w:del>
    </w:p>
    <w:p w14:paraId="28561D70" w14:textId="3234C37E" w:rsidR="000D16FA" w:rsidDel="007F56A6" w:rsidRDefault="000D16FA" w:rsidP="000E3775">
      <w:pPr>
        <w:rPr>
          <w:del w:id="136" w:author="Nicolas CUVILLIER" w:date="2021-02-04T10:11:00Z"/>
        </w:rPr>
      </w:pPr>
    </w:p>
    <w:p w14:paraId="25BCCA44" w14:textId="027B1DC7" w:rsidR="007643A1" w:rsidDel="007F56A6" w:rsidRDefault="007643A1" w:rsidP="000E3775">
      <w:pPr>
        <w:rPr>
          <w:del w:id="137" w:author="Nicolas CUVILLIER" w:date="2021-02-04T10:11:00Z"/>
          <w:b/>
          <w:bCs/>
        </w:rPr>
      </w:pPr>
      <w:del w:id="138" w:author="Nicolas CUVILLIER" w:date="2021-02-04T10:11:00Z">
        <w:r w:rsidRPr="007643A1" w:rsidDel="007F56A6">
          <w:rPr>
            <w:b/>
            <w:bCs/>
          </w:rPr>
          <w:delText xml:space="preserve">Que fait-on </w:delText>
        </w:r>
        <w:r w:rsidR="00D0634F" w:rsidDel="007F56A6">
          <w:rPr>
            <w:b/>
            <w:bCs/>
          </w:rPr>
          <w:delText>d’</w:delText>
        </w:r>
        <w:r w:rsidRPr="007643A1" w:rsidDel="007F56A6">
          <w:rPr>
            <w:b/>
            <w:bCs/>
          </w:rPr>
          <w:delText xml:space="preserve">une valeur faussée et comment gérer les agrégations dans les tables supérieures (cf. que fait t’on dans agg_day si une donnée dans agg_hour est faussée ? </w:delText>
        </w:r>
      </w:del>
    </w:p>
    <w:p w14:paraId="6629B9F0" w14:textId="48320241" w:rsidR="00D0634F" w:rsidRPr="007643A1" w:rsidDel="007F56A6" w:rsidRDefault="00D0634F" w:rsidP="000E3775">
      <w:pPr>
        <w:rPr>
          <w:del w:id="139" w:author="Nicolas CUVILLIER" w:date="2021-02-04T10:11:00Z"/>
          <w:b/>
          <w:bCs/>
        </w:rPr>
      </w:pPr>
    </w:p>
    <w:p w14:paraId="2B5B71B6" w14:textId="53C81E57" w:rsidR="000E3775" w:rsidRPr="000D16FA" w:rsidDel="007F56A6" w:rsidRDefault="000D16FA" w:rsidP="000E3775">
      <w:pPr>
        <w:rPr>
          <w:del w:id="140" w:author="Nicolas CUVILLIER" w:date="2021-02-04T10:11:00Z"/>
          <w:b/>
          <w:bCs/>
          <w:color w:val="FF0000"/>
        </w:rPr>
      </w:pPr>
      <w:del w:id="141" w:author="Nicolas CUVILLIER" w:date="2021-02-04T10:11:00Z">
        <w:r w:rsidRPr="000D16FA" w:rsidDel="007F56A6">
          <w:rPr>
            <w:b/>
            <w:bCs/>
            <w:color w:val="FF0000"/>
          </w:rPr>
          <w:delText xml:space="preserve">( ??) </w:delText>
        </w:r>
        <w:r w:rsidR="007643A1" w:rsidDel="007F56A6">
          <w:rPr>
            <w:b/>
            <w:bCs/>
            <w:color w:val="FF0000"/>
          </w:rPr>
          <w:delText>Actions à</w:delText>
        </w:r>
        <w:r w:rsidRPr="000D16FA" w:rsidDel="007F56A6">
          <w:rPr>
            <w:b/>
            <w:bCs/>
            <w:color w:val="FF0000"/>
          </w:rPr>
          <w:delText xml:space="preserve"> trancher : </w:delText>
        </w:r>
      </w:del>
    </w:p>
    <w:p w14:paraId="62A40D0A" w14:textId="1B93F6A3" w:rsidR="000E3775" w:rsidDel="007F56A6" w:rsidRDefault="007643A1" w:rsidP="00D0634F">
      <w:pPr>
        <w:pStyle w:val="ListParagraph"/>
        <w:numPr>
          <w:ilvl w:val="0"/>
          <w:numId w:val="5"/>
        </w:numPr>
        <w:jc w:val="both"/>
        <w:rPr>
          <w:del w:id="142" w:author="Nicolas CUVILLIER" w:date="2021-02-04T10:11:00Z"/>
        </w:rPr>
      </w:pPr>
      <w:del w:id="143" w:author="Nicolas CUVILLIER" w:date="2021-02-04T10:11:00Z">
        <w:r w:rsidDel="007F56A6">
          <w:delText xml:space="preserve">A. </w:delText>
        </w:r>
        <w:r w:rsidR="000D16FA" w:rsidDel="007F56A6">
          <w:delText xml:space="preserve">(solution MF) </w:delText>
        </w:r>
        <w:r w:rsidR="000E3775" w:rsidDel="007F56A6">
          <w:delText xml:space="preserve">Toutes valeurs qui ne vont pas satisfaire ces filtres </w:delText>
        </w:r>
        <w:r w:rsidR="000E3775" w:rsidRPr="000D16FA" w:rsidDel="007F56A6">
          <w:rPr>
            <w:b/>
            <w:bCs/>
          </w:rPr>
          <w:delText>ne seront pas insérées en base</w:delText>
        </w:r>
        <w:r w:rsidR="000E3775" w:rsidDel="007F56A6">
          <w:delText>.</w:delText>
        </w:r>
        <w:r w:rsidR="00F66C3B" w:rsidDel="007F56A6">
          <w:delText xml:space="preserve"> Une table annexe peut être alimentée afin de connaître le contrôle à l’origine du problème, la valeur.</w:delText>
        </w:r>
        <w:r w:rsidDel="007F56A6">
          <w:delText xml:space="preserve"> Se posera le problème de l’action à effectuer dans les tables agrégées supérieures (manque d’une donnée de précipitations sur 1h) </w:delText>
        </w:r>
      </w:del>
    </w:p>
    <w:p w14:paraId="01A142E9" w14:textId="166994B9" w:rsidR="007643A1" w:rsidDel="007F56A6" w:rsidRDefault="007643A1" w:rsidP="00D0634F">
      <w:pPr>
        <w:pStyle w:val="ListParagraph"/>
        <w:jc w:val="both"/>
        <w:rPr>
          <w:del w:id="144" w:author="Nicolas CUVILLIER" w:date="2021-02-04T10:11:00Z"/>
        </w:rPr>
      </w:pPr>
    </w:p>
    <w:p w14:paraId="239384DF" w14:textId="3C5EE951" w:rsidR="007643A1" w:rsidDel="007F56A6" w:rsidRDefault="007643A1" w:rsidP="00D0634F">
      <w:pPr>
        <w:pStyle w:val="ListParagraph"/>
        <w:numPr>
          <w:ilvl w:val="0"/>
          <w:numId w:val="5"/>
        </w:numPr>
        <w:jc w:val="both"/>
        <w:rPr>
          <w:del w:id="145" w:author="Nicolas CUVILLIER" w:date="2021-02-04T10:11:00Z"/>
        </w:rPr>
      </w:pPr>
      <w:del w:id="146" w:author="Nicolas CUVILLIER" w:date="2021-02-04T10:11:00Z">
        <w:r w:rsidDel="007F56A6">
          <w:delText xml:space="preserve">B. </w:delText>
        </w:r>
        <w:r w:rsidR="000D16FA" w:rsidDel="007F56A6">
          <w:delText>Toutes valeurs qui ne vont pas satisfaire ces filtres vont générer un code qualité (Q=4) , ce qui permettrait une gestion spécifique du problème lors de l’extraction des données en attendant une validation/modification</w:delText>
        </w:r>
        <w:r w:rsidDel="007F56A6">
          <w:delText xml:space="preserve"> d’un gestionnaire de base de données.</w:delText>
        </w:r>
        <w:r w:rsidRPr="007643A1" w:rsidDel="007F56A6">
          <w:delText xml:space="preserve"> </w:delText>
        </w:r>
        <w:r w:rsidDel="007F56A6">
          <w:delText xml:space="preserve">Se posera le problème de ce qui sera fait dans les tables agrégées supérieures des valeurs non conformes (que va-t-on faire dans la table agg_day si une valeur de précipitation sur 1h est faussée dans la table agg_hour)… </w:delText>
        </w:r>
        <w:r w:rsidR="000D353B" w:rsidDel="007F56A6">
          <w:delText xml:space="preserve"> </w:delText>
        </w:r>
        <w:r w:rsidR="009E7A2B" w:rsidDel="007F56A6">
          <w:delText>A priori, ce code qualité se répercutera aux autres paramètres pour lequel il a servi de calcul.</w:delText>
        </w:r>
      </w:del>
    </w:p>
    <w:p w14:paraId="1EDD639A" w14:textId="2029ABEF" w:rsidR="007643A1" w:rsidDel="007F56A6" w:rsidRDefault="007643A1" w:rsidP="00D0634F">
      <w:pPr>
        <w:pStyle w:val="ListParagraph"/>
        <w:jc w:val="both"/>
        <w:rPr>
          <w:del w:id="147" w:author="Nicolas CUVILLIER" w:date="2021-02-04T10:11:00Z"/>
        </w:rPr>
      </w:pPr>
    </w:p>
    <w:p w14:paraId="1EBB9F5D" w14:textId="79B5ABB0" w:rsidR="007643A1" w:rsidDel="007F56A6" w:rsidRDefault="007643A1" w:rsidP="00D0634F">
      <w:pPr>
        <w:pStyle w:val="ListParagraph"/>
        <w:jc w:val="both"/>
        <w:rPr>
          <w:del w:id="148" w:author="Nicolas CUVILLIER" w:date="2021-02-04T10:11:00Z"/>
        </w:rPr>
      </w:pPr>
    </w:p>
    <w:p w14:paraId="397B93CE" w14:textId="1542F13D" w:rsidR="000D16FA" w:rsidDel="007F56A6" w:rsidRDefault="007643A1" w:rsidP="00D0634F">
      <w:pPr>
        <w:pStyle w:val="ListParagraph"/>
        <w:numPr>
          <w:ilvl w:val="0"/>
          <w:numId w:val="5"/>
        </w:numPr>
        <w:jc w:val="both"/>
        <w:rPr>
          <w:del w:id="149" w:author="Nicolas CUVILLIER" w:date="2021-02-04T10:11:00Z"/>
        </w:rPr>
      </w:pPr>
      <w:del w:id="150" w:author="Nicolas CUVILLIER" w:date="2021-02-04T10:11:00Z">
        <w:r w:rsidDel="007F56A6">
          <w:delText>C. Toute valeur non conforme peut être insérée dans une table annexe afin de ne pas être perdue. Cette solution peut être complémentaire des solutions A. et B..</w:delText>
        </w:r>
      </w:del>
    </w:p>
    <w:p w14:paraId="62134752" w14:textId="442D6A8E" w:rsidR="008A1AC7" w:rsidDel="007F56A6" w:rsidRDefault="008A1AC7" w:rsidP="008A1AC7">
      <w:pPr>
        <w:rPr>
          <w:del w:id="151" w:author="Nicolas CUVILLIER" w:date="2021-02-04T10:11:00Z"/>
        </w:rPr>
      </w:pPr>
    </w:p>
    <w:p w14:paraId="20C53A0A" w14:textId="1D5DA8AC" w:rsidR="00D0634F" w:rsidDel="007F56A6" w:rsidRDefault="00D0634F" w:rsidP="00D0634F">
      <w:pPr>
        <w:pStyle w:val="Heading3"/>
        <w:rPr>
          <w:del w:id="152" w:author="Nicolas CUVILLIER" w:date="2021-02-04T10:11:00Z"/>
        </w:rPr>
      </w:pPr>
    </w:p>
    <w:p w14:paraId="46B3E5E1" w14:textId="2D1C9538" w:rsidR="00D0634F" w:rsidRPr="008A1AC7" w:rsidDel="007F56A6" w:rsidRDefault="00D0634F" w:rsidP="008A1AC7">
      <w:pPr>
        <w:rPr>
          <w:del w:id="153" w:author="Nicolas CUVILLIER" w:date="2021-02-04T10:11:00Z"/>
        </w:rPr>
      </w:pPr>
    </w:p>
    <w:p w14:paraId="7357A527" w14:textId="0467C9D3" w:rsidR="00246BA3" w:rsidRDefault="00246BA3" w:rsidP="00246BA3"/>
    <w:p w14:paraId="57550E5C" w14:textId="762BF29D" w:rsidR="00246BA3" w:rsidDel="007F56A6" w:rsidRDefault="00246BA3" w:rsidP="00550E64">
      <w:pPr>
        <w:pStyle w:val="Heading2"/>
        <w:rPr>
          <w:del w:id="154" w:author="Nicolas CUVILLIER" w:date="2021-02-04T10:12:00Z"/>
        </w:rPr>
        <w:pPrChange w:id="155" w:author="Nicolas CUVILLIER" w:date="2021-02-04T10:49:00Z">
          <w:pPr>
            <w:pStyle w:val="Heading2"/>
          </w:pPr>
        </w:pPrChange>
      </w:pPr>
      <w:r>
        <w:t>Triggers simples</w:t>
      </w:r>
    </w:p>
    <w:p w14:paraId="0F0759B7" w14:textId="28096B84" w:rsidR="00246BA3" w:rsidRDefault="00246BA3" w:rsidP="00550E64">
      <w:pPr>
        <w:pStyle w:val="Heading2"/>
        <w:pPrChange w:id="156" w:author="Nicolas CUVILLIER" w:date="2021-02-04T10:49:00Z">
          <w:pPr/>
        </w:pPrChange>
      </w:pPr>
    </w:p>
    <w:p w14:paraId="0C6E7CF9" w14:textId="781F75C0" w:rsidR="00246BA3" w:rsidRDefault="00D51125" w:rsidP="00246BA3">
      <w:r>
        <w:t>Il s’agit de c</w:t>
      </w:r>
      <w:r w:rsidR="00246BA3">
        <w:t>ontrôle d’intégrité</w:t>
      </w:r>
      <w:r>
        <w:t xml:space="preserve"> et de</w:t>
      </w:r>
      <w:r w:rsidR="00246BA3">
        <w:t xml:space="preserve"> mise en cohérence automatique entre plusieurs paramètres</w:t>
      </w:r>
      <w:r>
        <w:t>.</w:t>
      </w:r>
    </w:p>
    <w:p w14:paraId="6CF01C7F" w14:textId="3DCF0FAD" w:rsidR="00D0634F" w:rsidRDefault="00D0634F" w:rsidP="00D0634F">
      <w:pPr>
        <w:pStyle w:val="Heading3"/>
      </w:pPr>
    </w:p>
    <w:p w14:paraId="4B993D95" w14:textId="65AA687B" w:rsidR="00D0634F" w:rsidDel="007F56A6" w:rsidRDefault="00D0634F" w:rsidP="00D0634F">
      <w:pPr>
        <w:pStyle w:val="Heading3"/>
        <w:numPr>
          <w:ilvl w:val="0"/>
          <w:numId w:val="13"/>
        </w:numPr>
        <w:rPr>
          <w:del w:id="157" w:author="Nicolas CUVILLIER" w:date="2021-02-04T10:12:00Z"/>
        </w:rPr>
      </w:pPr>
      <w:r>
        <w:t>Temporalité du contrôle</w:t>
      </w:r>
    </w:p>
    <w:p w14:paraId="55772FB1" w14:textId="586D808D" w:rsidR="00D0634F" w:rsidRDefault="00D0634F" w:rsidP="00D0634F">
      <w:pPr>
        <w:pStyle w:val="Heading3"/>
        <w:numPr>
          <w:ilvl w:val="0"/>
          <w:numId w:val="13"/>
        </w:numPr>
        <w:pPrChange w:id="158" w:author="Nicolas CUVILLIER" w:date="2021-02-04T10:12:00Z">
          <w:pPr/>
        </w:pPrChange>
      </w:pPr>
    </w:p>
    <w:p w14:paraId="04B182DA" w14:textId="63338593" w:rsidR="007F56A6" w:rsidRDefault="007F56A6" w:rsidP="00D0634F">
      <w:pPr>
        <w:rPr>
          <w:ins w:id="159" w:author="Nicolas CUVILLIER" w:date="2021-02-04T10:14:00Z"/>
        </w:rPr>
      </w:pPr>
      <w:ins w:id="160" w:author="Nicolas CUVILLIER" w:date="2021-02-04T10:14:00Z">
        <w:r>
          <w:t xml:space="preserve">Ces </w:t>
        </w:r>
        <w:proofErr w:type="spellStart"/>
        <w:r>
          <w:t>controles</w:t>
        </w:r>
        <w:proofErr w:type="spellEnd"/>
        <w:r>
          <w:t xml:space="preserve"> devront être effectués à chaque modification (au sens large) des données</w:t>
        </w:r>
      </w:ins>
    </w:p>
    <w:p w14:paraId="7BE98699" w14:textId="1B8B6169" w:rsidR="00D0634F" w:rsidDel="007F56A6" w:rsidRDefault="00D0634F" w:rsidP="00D0634F">
      <w:pPr>
        <w:rPr>
          <w:del w:id="161" w:author="Nicolas CUVILLIER" w:date="2021-02-04T10:14:00Z"/>
        </w:rPr>
      </w:pPr>
      <w:del w:id="162" w:author="Nicolas CUVILLIER" w:date="2021-02-04T10:14:00Z">
        <w:r w:rsidDel="007F56A6">
          <w:delText>La mise en cohérence automatique se fera :</w:delText>
        </w:r>
      </w:del>
    </w:p>
    <w:p w14:paraId="5FA66FB4" w14:textId="16439BCD" w:rsidR="00D0634F" w:rsidDel="007F56A6" w:rsidRDefault="00D0634F" w:rsidP="00D0634F">
      <w:pPr>
        <w:pStyle w:val="ListParagraph"/>
        <w:numPr>
          <w:ilvl w:val="0"/>
          <w:numId w:val="5"/>
        </w:numPr>
        <w:rPr>
          <w:del w:id="163" w:author="Nicolas CUVILLIER" w:date="2021-02-04T10:14:00Z"/>
        </w:rPr>
      </w:pPr>
      <w:del w:id="164" w:author="Nicolas CUVILLIER" w:date="2021-02-04T10:14:00Z">
        <w:r w:rsidDel="007F56A6">
          <w:delText>Au moment de l’insertion automatique de la donnée dans une table</w:delText>
        </w:r>
      </w:del>
    </w:p>
    <w:p w14:paraId="6C2150B5" w14:textId="30EE05E3" w:rsidR="00D0634F" w:rsidDel="007F56A6" w:rsidRDefault="00D0634F" w:rsidP="00D0634F">
      <w:pPr>
        <w:pStyle w:val="ListParagraph"/>
        <w:numPr>
          <w:ilvl w:val="0"/>
          <w:numId w:val="5"/>
        </w:numPr>
        <w:rPr>
          <w:del w:id="165" w:author="Nicolas CUVILLIER" w:date="2021-02-04T10:14:00Z"/>
        </w:rPr>
      </w:pPr>
      <w:del w:id="166" w:author="Nicolas CUVILLIER" w:date="2021-02-04T10:14:00Z">
        <w:r w:rsidDel="007F56A6">
          <w:delText>Lors d’une modification manuelle</w:delText>
        </w:r>
      </w:del>
    </w:p>
    <w:p w14:paraId="559966C7" w14:textId="0D160111" w:rsidR="00D0634F" w:rsidRDefault="00D0634F" w:rsidP="00D0634F"/>
    <w:p w14:paraId="79CAE4C8" w14:textId="7841E455" w:rsidR="00D0634F" w:rsidDel="007F56A6" w:rsidRDefault="00D0634F" w:rsidP="00D0634F">
      <w:pPr>
        <w:pStyle w:val="Heading3"/>
        <w:numPr>
          <w:ilvl w:val="0"/>
          <w:numId w:val="13"/>
        </w:numPr>
        <w:rPr>
          <w:del w:id="167" w:author="Nicolas CUVILLIER" w:date="2021-02-04T10:12:00Z"/>
        </w:rPr>
      </w:pPr>
      <w:r>
        <w:t xml:space="preserve">Champ d’action du contrôle </w:t>
      </w:r>
    </w:p>
    <w:p w14:paraId="12E188EB" w14:textId="714E528B" w:rsidR="00D0634F" w:rsidRDefault="00D0634F" w:rsidP="00D0634F">
      <w:pPr>
        <w:pStyle w:val="Heading3"/>
        <w:numPr>
          <w:ilvl w:val="0"/>
          <w:numId w:val="13"/>
        </w:numPr>
        <w:pPrChange w:id="168" w:author="Nicolas CUVILLIER" w:date="2021-02-04T10:12:00Z">
          <w:pPr/>
        </w:pPrChange>
      </w:pPr>
    </w:p>
    <w:p w14:paraId="64C1A105" w14:textId="2DD58926" w:rsidR="00D0634F" w:rsidRDefault="00D0634F" w:rsidP="00232C8E">
      <w:pPr>
        <w:jc w:val="both"/>
      </w:pPr>
      <w:r>
        <w:t xml:space="preserve">Ce contrôle se fera sur </w:t>
      </w:r>
      <w:r w:rsidR="00232C8E" w:rsidRPr="00232C8E">
        <w:rPr>
          <w:b/>
          <w:bCs/>
        </w:rPr>
        <w:t>l’ensemble des tables de la BDD</w:t>
      </w:r>
      <w:r w:rsidR="00232C8E">
        <w:t>. En effet, toute table de la BDD peut être modifiée et la modification de la valeur d’un paramètre en « valeur manquante » doit pouvoir être répercutée sur les paramètres connexes. Par ailleurs, la modification d’une valeur doit pouvoir modifier la valeur des paramètres calculés/agrégés (ex : modification de rain_sum1h entrainera la modification de rain_sum3h).</w:t>
      </w:r>
    </w:p>
    <w:p w14:paraId="4AF6A16C" w14:textId="729B7C7B" w:rsidR="00232C8E" w:rsidRDefault="00232C8E" w:rsidP="00D0634F"/>
    <w:p w14:paraId="52036921" w14:textId="4143A240" w:rsidR="00232C8E" w:rsidDel="007F56A6" w:rsidRDefault="00232C8E" w:rsidP="00232C8E">
      <w:pPr>
        <w:pStyle w:val="Heading3"/>
        <w:numPr>
          <w:ilvl w:val="0"/>
          <w:numId w:val="13"/>
        </w:numPr>
        <w:rPr>
          <w:del w:id="169" w:author="Nicolas CUVILLIER" w:date="2021-02-04T10:12:00Z"/>
        </w:rPr>
      </w:pPr>
      <w:r>
        <w:t xml:space="preserve">Triggers </w:t>
      </w:r>
      <w:r w:rsidR="000664B5">
        <w:t>de mise à manquant</w:t>
      </w:r>
    </w:p>
    <w:p w14:paraId="5B6A0FCD" w14:textId="0EED1FB1" w:rsidR="00232C8E" w:rsidRDefault="00232C8E" w:rsidP="00232C8E">
      <w:pPr>
        <w:pStyle w:val="Heading3"/>
        <w:numPr>
          <w:ilvl w:val="0"/>
          <w:numId w:val="13"/>
        </w:numPr>
        <w:pPrChange w:id="170" w:author="Nicolas CUVILLIER" w:date="2021-02-04T10:12:00Z">
          <w:pPr/>
        </w:pPrChange>
      </w:pPr>
    </w:p>
    <w:p w14:paraId="39E57236" w14:textId="18494603" w:rsidR="00232C8E" w:rsidRPr="00232C8E" w:rsidRDefault="00232C8E" w:rsidP="00232C8E">
      <w:pPr>
        <w:rPr>
          <w:b/>
          <w:bCs/>
          <w:u w:val="single"/>
        </w:rPr>
      </w:pPr>
      <w:r w:rsidRPr="00232C8E">
        <w:rPr>
          <w:b/>
          <w:bCs/>
          <w:u w:val="single"/>
        </w:rPr>
        <w:t xml:space="preserve">Table </w:t>
      </w:r>
      <w:proofErr w:type="spellStart"/>
      <w:r w:rsidRPr="00232C8E">
        <w:rPr>
          <w:b/>
          <w:bCs/>
          <w:u w:val="single"/>
        </w:rPr>
        <w:t>agg_hour</w:t>
      </w:r>
      <w:proofErr w:type="spellEnd"/>
      <w:r w:rsidRPr="00232C8E">
        <w:rPr>
          <w:b/>
          <w:bCs/>
          <w:u w:val="single"/>
        </w:rPr>
        <w:t> :</w:t>
      </w:r>
    </w:p>
    <w:p w14:paraId="4E0FA80C" w14:textId="49AEAEB9" w:rsidR="00232C8E" w:rsidRDefault="00232C8E" w:rsidP="00232C8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92"/>
      </w:tblGrid>
      <w:tr w:rsidR="00232C8E" w14:paraId="4D7BBC4F" w14:textId="77777777" w:rsidTr="006D04AB">
        <w:tc>
          <w:tcPr>
            <w:tcW w:w="3964" w:type="dxa"/>
            <w:shd w:val="clear" w:color="auto" w:fill="7F7F7F" w:themeFill="text1" w:themeFillTint="80"/>
          </w:tcPr>
          <w:p w14:paraId="664CEEEA" w14:textId="472FFD02" w:rsidR="00232C8E" w:rsidRPr="00232C8E" w:rsidRDefault="00232C8E" w:rsidP="00232C8E">
            <w:pPr>
              <w:rPr>
                <w:b/>
                <w:bCs/>
              </w:rPr>
            </w:pPr>
            <w:r w:rsidRPr="00232C8E">
              <w:rPr>
                <w:b/>
                <w:bCs/>
              </w:rPr>
              <w:t>Si le paramètre est manquant</w:t>
            </w:r>
          </w:p>
        </w:tc>
        <w:tc>
          <w:tcPr>
            <w:tcW w:w="5092" w:type="dxa"/>
            <w:shd w:val="clear" w:color="auto" w:fill="7F7F7F" w:themeFill="text1" w:themeFillTint="80"/>
          </w:tcPr>
          <w:p w14:paraId="30768291" w14:textId="6C40D65B" w:rsidR="00232C8E" w:rsidRPr="00232C8E" w:rsidRDefault="00232C8E" w:rsidP="00232C8E">
            <w:pPr>
              <w:rPr>
                <w:b/>
                <w:bCs/>
              </w:rPr>
            </w:pPr>
            <w:r w:rsidRPr="00232C8E">
              <w:rPr>
                <w:b/>
                <w:bCs/>
              </w:rPr>
              <w:t xml:space="preserve">Les paramètres suivants sont mis à manquant : </w:t>
            </w:r>
          </w:p>
        </w:tc>
      </w:tr>
      <w:tr w:rsidR="00232C8E" w14:paraId="584B42E8" w14:textId="77777777" w:rsidTr="00232C8E">
        <w:tc>
          <w:tcPr>
            <w:tcW w:w="3964" w:type="dxa"/>
          </w:tcPr>
          <w:p w14:paraId="1EF3EF0E" w14:textId="57F2BB0F" w:rsidR="00232C8E" w:rsidRDefault="00232C8E" w:rsidP="00232C8E">
            <w:r>
              <w:t>Vitesse du vent</w:t>
            </w:r>
          </w:p>
        </w:tc>
        <w:tc>
          <w:tcPr>
            <w:tcW w:w="5092" w:type="dxa"/>
          </w:tcPr>
          <w:p w14:paraId="0F26A316" w14:textId="371E2D33" w:rsidR="00232C8E" w:rsidRDefault="00232C8E" w:rsidP="00232C8E">
            <w:r>
              <w:t xml:space="preserve">Direction du vent + heures associées </w:t>
            </w:r>
          </w:p>
        </w:tc>
      </w:tr>
      <w:tr w:rsidR="00232C8E" w14:paraId="7A970D9A" w14:textId="77777777" w:rsidTr="00232C8E">
        <w:tc>
          <w:tcPr>
            <w:tcW w:w="3964" w:type="dxa"/>
          </w:tcPr>
          <w:p w14:paraId="5A5295CC" w14:textId="5091C08B" w:rsidR="00232C8E" w:rsidRDefault="00232C8E" w:rsidP="00232C8E">
            <w:r>
              <w:t>Rafales</w:t>
            </w:r>
          </w:p>
        </w:tc>
        <w:tc>
          <w:tcPr>
            <w:tcW w:w="5092" w:type="dxa"/>
          </w:tcPr>
          <w:p w14:paraId="2D4992F2" w14:textId="35822764" w:rsidR="00232C8E" w:rsidRDefault="00232C8E" w:rsidP="00232C8E">
            <w:r>
              <w:t>Direction de la rafale + heures associées</w:t>
            </w:r>
          </w:p>
        </w:tc>
      </w:tr>
      <w:tr w:rsidR="00232C8E" w14:paraId="233C537A" w14:textId="77777777" w:rsidTr="00232C8E">
        <w:tc>
          <w:tcPr>
            <w:tcW w:w="3964" w:type="dxa"/>
          </w:tcPr>
          <w:p w14:paraId="0FF1B5EC" w14:textId="3D1D8EC2" w:rsidR="00232C8E" w:rsidRDefault="00232C8E" w:rsidP="00232C8E">
            <w:r>
              <w:t>Température minimale</w:t>
            </w:r>
          </w:p>
        </w:tc>
        <w:tc>
          <w:tcPr>
            <w:tcW w:w="5092" w:type="dxa"/>
          </w:tcPr>
          <w:p w14:paraId="46DCE4A4" w14:textId="53647C38" w:rsidR="00232C8E" w:rsidRDefault="00232C8E" w:rsidP="00232C8E">
            <w:r>
              <w:t>Heure de la température minimale</w:t>
            </w:r>
          </w:p>
        </w:tc>
      </w:tr>
      <w:tr w:rsidR="00232C8E" w14:paraId="237E9B8F" w14:textId="77777777" w:rsidTr="00232C8E">
        <w:tc>
          <w:tcPr>
            <w:tcW w:w="3964" w:type="dxa"/>
          </w:tcPr>
          <w:p w14:paraId="5C5B3860" w14:textId="3F442D14" w:rsidR="00232C8E" w:rsidRDefault="00232C8E" w:rsidP="00232C8E">
            <w:r>
              <w:t>Température maximale</w:t>
            </w:r>
          </w:p>
        </w:tc>
        <w:tc>
          <w:tcPr>
            <w:tcW w:w="5092" w:type="dxa"/>
          </w:tcPr>
          <w:p w14:paraId="328E9889" w14:textId="4975B909" w:rsidR="00232C8E" w:rsidRDefault="00232C8E" w:rsidP="00232C8E">
            <w:r>
              <w:t>Heure de la température maximale</w:t>
            </w:r>
          </w:p>
        </w:tc>
      </w:tr>
      <w:tr w:rsidR="00232C8E" w14:paraId="30FC40EC" w14:textId="77777777" w:rsidTr="00232C8E">
        <w:tc>
          <w:tcPr>
            <w:tcW w:w="3964" w:type="dxa"/>
          </w:tcPr>
          <w:p w14:paraId="4B2283FB" w14:textId="1A84295C" w:rsidR="00232C8E" w:rsidRDefault="00232C8E" w:rsidP="00232C8E">
            <w:r>
              <w:lastRenderedPageBreak/>
              <w:t>Température</w:t>
            </w:r>
          </w:p>
        </w:tc>
        <w:tc>
          <w:tcPr>
            <w:tcW w:w="5092" w:type="dxa"/>
          </w:tcPr>
          <w:p w14:paraId="062E1585" w14:textId="5DCAF5FB" w:rsidR="00232C8E" w:rsidRDefault="00232C8E" w:rsidP="00232C8E">
            <w:r>
              <w:t>Température minimale, Heure de la TN, Température maximale, Heure de la TX </w:t>
            </w:r>
          </w:p>
        </w:tc>
      </w:tr>
      <w:tr w:rsidR="00232C8E" w14:paraId="329730F9" w14:textId="77777777" w:rsidTr="00232C8E">
        <w:tc>
          <w:tcPr>
            <w:tcW w:w="3964" w:type="dxa"/>
          </w:tcPr>
          <w:p w14:paraId="3A515496" w14:textId="00EB6F80" w:rsidR="00232C8E" w:rsidRDefault="000664B5" w:rsidP="00232C8E">
            <w:r>
              <w:t>Humidité minimale</w:t>
            </w:r>
          </w:p>
        </w:tc>
        <w:tc>
          <w:tcPr>
            <w:tcW w:w="5092" w:type="dxa"/>
          </w:tcPr>
          <w:p w14:paraId="5D26BFC1" w14:textId="3C3B90CA" w:rsidR="00232C8E" w:rsidRDefault="000664B5" w:rsidP="00232C8E">
            <w:r>
              <w:t>Heure de l’humidité minimale</w:t>
            </w:r>
          </w:p>
        </w:tc>
      </w:tr>
      <w:tr w:rsidR="00232C8E" w14:paraId="41F60609" w14:textId="77777777" w:rsidTr="00232C8E">
        <w:tc>
          <w:tcPr>
            <w:tcW w:w="3964" w:type="dxa"/>
          </w:tcPr>
          <w:p w14:paraId="7D212E0F" w14:textId="0ED6778F" w:rsidR="00232C8E" w:rsidRDefault="000664B5" w:rsidP="00232C8E">
            <w:r>
              <w:t>Humidité maximale</w:t>
            </w:r>
          </w:p>
        </w:tc>
        <w:tc>
          <w:tcPr>
            <w:tcW w:w="5092" w:type="dxa"/>
          </w:tcPr>
          <w:p w14:paraId="7CF0EE61" w14:textId="4C74C8B8" w:rsidR="00232C8E" w:rsidRDefault="000664B5" w:rsidP="00232C8E">
            <w:r>
              <w:t>Heure de l’humidité maximale</w:t>
            </w:r>
          </w:p>
        </w:tc>
      </w:tr>
      <w:tr w:rsidR="000664B5" w14:paraId="370855C5" w14:textId="77777777" w:rsidTr="00232C8E">
        <w:tc>
          <w:tcPr>
            <w:tcW w:w="3964" w:type="dxa"/>
          </w:tcPr>
          <w:p w14:paraId="2A6F5B84" w14:textId="635F0028" w:rsidR="000664B5" w:rsidRDefault="000664B5" w:rsidP="00232C8E">
            <w:r>
              <w:t>Humidité</w:t>
            </w:r>
          </w:p>
        </w:tc>
        <w:tc>
          <w:tcPr>
            <w:tcW w:w="5092" w:type="dxa"/>
          </w:tcPr>
          <w:p w14:paraId="0D16996B" w14:textId="6CF31254" w:rsidR="000664B5" w:rsidRDefault="000664B5" w:rsidP="00232C8E">
            <w:r>
              <w:t>Humidité minimale, Heure de l’humidité minimale, Humidité maximale, Heure de l’humidité maximale</w:t>
            </w:r>
          </w:p>
        </w:tc>
      </w:tr>
      <w:tr w:rsidR="000664B5" w14:paraId="7EDC0BE0" w14:textId="77777777" w:rsidTr="00232C8E">
        <w:tc>
          <w:tcPr>
            <w:tcW w:w="3964" w:type="dxa"/>
          </w:tcPr>
          <w:p w14:paraId="63D5D64D" w14:textId="0A9770F0" w:rsidR="000664B5" w:rsidRDefault="000664B5" w:rsidP="00232C8E">
            <w:r>
              <w:t>Pression au niveau de la mer</w:t>
            </w:r>
          </w:p>
        </w:tc>
        <w:tc>
          <w:tcPr>
            <w:tcW w:w="5092" w:type="dxa"/>
          </w:tcPr>
          <w:p w14:paraId="1D8B2A22" w14:textId="5C61766A" w:rsidR="000664B5" w:rsidRDefault="000664B5" w:rsidP="00232C8E">
            <w:r>
              <w:t>Pression au niveau de la mer minimale et heures associées</w:t>
            </w:r>
          </w:p>
        </w:tc>
      </w:tr>
    </w:tbl>
    <w:p w14:paraId="4D71CB4B" w14:textId="77777777" w:rsidR="00232C8E" w:rsidRPr="00232C8E" w:rsidRDefault="00232C8E" w:rsidP="00232C8E"/>
    <w:p w14:paraId="16DCCB5D" w14:textId="7E4A72AA" w:rsidR="000664B5" w:rsidRPr="00232C8E" w:rsidRDefault="000664B5" w:rsidP="000664B5">
      <w:pPr>
        <w:rPr>
          <w:b/>
          <w:bCs/>
          <w:u w:val="single"/>
        </w:rPr>
      </w:pPr>
      <w:r w:rsidRPr="00232C8E">
        <w:rPr>
          <w:b/>
          <w:bCs/>
          <w:u w:val="single"/>
        </w:rPr>
        <w:t xml:space="preserve">Table </w:t>
      </w:r>
      <w:proofErr w:type="spellStart"/>
      <w:r w:rsidRPr="00232C8E">
        <w:rPr>
          <w:b/>
          <w:bCs/>
          <w:u w:val="single"/>
        </w:rPr>
        <w:t>agg_</w:t>
      </w:r>
      <w:r>
        <w:rPr>
          <w:b/>
          <w:bCs/>
          <w:u w:val="single"/>
        </w:rPr>
        <w:t>day</w:t>
      </w:r>
      <w:proofErr w:type="spellEnd"/>
      <w:r w:rsidRPr="00232C8E">
        <w:rPr>
          <w:b/>
          <w:bCs/>
          <w:u w:val="single"/>
        </w:rPr>
        <w:t> :</w:t>
      </w:r>
    </w:p>
    <w:p w14:paraId="1D963BF4" w14:textId="233D576F" w:rsidR="00D0634F" w:rsidRDefault="00D0634F" w:rsidP="00246B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92"/>
      </w:tblGrid>
      <w:tr w:rsidR="000664B5" w14:paraId="1C94E8F8" w14:textId="77777777" w:rsidTr="006D04AB">
        <w:tc>
          <w:tcPr>
            <w:tcW w:w="3964" w:type="dxa"/>
            <w:shd w:val="clear" w:color="auto" w:fill="7F7F7F" w:themeFill="text1" w:themeFillTint="80"/>
          </w:tcPr>
          <w:p w14:paraId="2E4B6955" w14:textId="77777777" w:rsidR="000664B5" w:rsidRPr="00232C8E" w:rsidRDefault="000664B5" w:rsidP="000664B5">
            <w:pPr>
              <w:rPr>
                <w:b/>
                <w:bCs/>
              </w:rPr>
            </w:pPr>
            <w:r w:rsidRPr="00232C8E">
              <w:rPr>
                <w:b/>
                <w:bCs/>
              </w:rPr>
              <w:t>Si le paramètre est manquant</w:t>
            </w:r>
          </w:p>
        </w:tc>
        <w:tc>
          <w:tcPr>
            <w:tcW w:w="5092" w:type="dxa"/>
            <w:shd w:val="clear" w:color="auto" w:fill="7F7F7F" w:themeFill="text1" w:themeFillTint="80"/>
          </w:tcPr>
          <w:p w14:paraId="1E14BC9F" w14:textId="77777777" w:rsidR="000664B5" w:rsidRPr="00232C8E" w:rsidRDefault="000664B5" w:rsidP="000664B5">
            <w:pPr>
              <w:rPr>
                <w:b/>
                <w:bCs/>
              </w:rPr>
            </w:pPr>
            <w:r w:rsidRPr="00232C8E">
              <w:rPr>
                <w:b/>
                <w:bCs/>
              </w:rPr>
              <w:t xml:space="preserve">Les paramètres suivants sont mis à manquant : </w:t>
            </w:r>
          </w:p>
        </w:tc>
      </w:tr>
      <w:tr w:rsidR="000664B5" w14:paraId="2A2FE5FF" w14:textId="77777777" w:rsidTr="000664B5">
        <w:tc>
          <w:tcPr>
            <w:tcW w:w="3964" w:type="dxa"/>
          </w:tcPr>
          <w:p w14:paraId="17264783" w14:textId="704D5337" w:rsidR="000664B5" w:rsidRDefault="000664B5" w:rsidP="000664B5">
            <w:r>
              <w:t>Rafales max</w:t>
            </w:r>
          </w:p>
        </w:tc>
        <w:tc>
          <w:tcPr>
            <w:tcW w:w="5092" w:type="dxa"/>
          </w:tcPr>
          <w:p w14:paraId="32921B59" w14:textId="5F9E09E3" w:rsidR="000664B5" w:rsidRDefault="000664B5" w:rsidP="000664B5">
            <w:r>
              <w:t>Direction de la rafale max + heures associées</w:t>
            </w:r>
          </w:p>
        </w:tc>
      </w:tr>
      <w:tr w:rsidR="000664B5" w14:paraId="35925355" w14:textId="77777777" w:rsidTr="000664B5">
        <w:tc>
          <w:tcPr>
            <w:tcW w:w="3964" w:type="dxa"/>
          </w:tcPr>
          <w:p w14:paraId="0A97381D" w14:textId="77777777" w:rsidR="000664B5" w:rsidRDefault="000664B5" w:rsidP="000664B5">
            <w:r>
              <w:t>Température minimale</w:t>
            </w:r>
          </w:p>
        </w:tc>
        <w:tc>
          <w:tcPr>
            <w:tcW w:w="5092" w:type="dxa"/>
          </w:tcPr>
          <w:p w14:paraId="66506728" w14:textId="77777777" w:rsidR="000664B5" w:rsidRDefault="000664B5" w:rsidP="000664B5">
            <w:r>
              <w:t>Heure de la température minimale</w:t>
            </w:r>
          </w:p>
        </w:tc>
      </w:tr>
      <w:tr w:rsidR="000664B5" w14:paraId="60767FA5" w14:textId="77777777" w:rsidTr="000664B5">
        <w:tc>
          <w:tcPr>
            <w:tcW w:w="3964" w:type="dxa"/>
          </w:tcPr>
          <w:p w14:paraId="4993A9A3" w14:textId="77777777" w:rsidR="000664B5" w:rsidRDefault="000664B5" w:rsidP="000664B5">
            <w:r>
              <w:t>Température maximale</w:t>
            </w:r>
          </w:p>
        </w:tc>
        <w:tc>
          <w:tcPr>
            <w:tcW w:w="5092" w:type="dxa"/>
          </w:tcPr>
          <w:p w14:paraId="40DFB02D" w14:textId="77777777" w:rsidR="000664B5" w:rsidRDefault="000664B5" w:rsidP="000664B5">
            <w:r>
              <w:t>Heure de la température maximale</w:t>
            </w:r>
          </w:p>
        </w:tc>
      </w:tr>
      <w:tr w:rsidR="000664B5" w14:paraId="17BFC354" w14:textId="77777777" w:rsidTr="000664B5">
        <w:tc>
          <w:tcPr>
            <w:tcW w:w="3964" w:type="dxa"/>
          </w:tcPr>
          <w:p w14:paraId="3C44E5D2" w14:textId="77777777" w:rsidR="000664B5" w:rsidRDefault="000664B5" w:rsidP="000664B5">
            <w:r>
              <w:t>Humidité minimale</w:t>
            </w:r>
          </w:p>
        </w:tc>
        <w:tc>
          <w:tcPr>
            <w:tcW w:w="5092" w:type="dxa"/>
          </w:tcPr>
          <w:p w14:paraId="3A317E1C" w14:textId="77777777" w:rsidR="000664B5" w:rsidRDefault="000664B5" w:rsidP="000664B5">
            <w:r>
              <w:t>Heure de l’humidité minimale</w:t>
            </w:r>
          </w:p>
        </w:tc>
      </w:tr>
      <w:tr w:rsidR="000664B5" w14:paraId="5F0A45EA" w14:textId="77777777" w:rsidTr="000664B5">
        <w:tc>
          <w:tcPr>
            <w:tcW w:w="3964" w:type="dxa"/>
          </w:tcPr>
          <w:p w14:paraId="32B5281C" w14:textId="77777777" w:rsidR="000664B5" w:rsidRDefault="000664B5" w:rsidP="000664B5">
            <w:r>
              <w:t>Humidité maximale</w:t>
            </w:r>
          </w:p>
        </w:tc>
        <w:tc>
          <w:tcPr>
            <w:tcW w:w="5092" w:type="dxa"/>
          </w:tcPr>
          <w:p w14:paraId="6AD095A8" w14:textId="77777777" w:rsidR="000664B5" w:rsidRDefault="000664B5" w:rsidP="000664B5">
            <w:r>
              <w:t>Heure de l’humidité maximale</w:t>
            </w:r>
          </w:p>
        </w:tc>
      </w:tr>
      <w:tr w:rsidR="000664B5" w14:paraId="6A921AF6" w14:textId="77777777" w:rsidTr="000664B5">
        <w:tc>
          <w:tcPr>
            <w:tcW w:w="3964" w:type="dxa"/>
          </w:tcPr>
          <w:p w14:paraId="02FAEFBA" w14:textId="77777777" w:rsidR="000664B5" w:rsidRDefault="000664B5" w:rsidP="000664B5">
            <w:r>
              <w:t>Pression au niveau de la mer</w:t>
            </w:r>
          </w:p>
        </w:tc>
        <w:tc>
          <w:tcPr>
            <w:tcW w:w="5092" w:type="dxa"/>
          </w:tcPr>
          <w:p w14:paraId="6FCB6FEF" w14:textId="77777777" w:rsidR="000664B5" w:rsidRDefault="000664B5" w:rsidP="000664B5">
            <w:r>
              <w:t>Pression au niveau de la mer minimale et heures associées</w:t>
            </w:r>
          </w:p>
        </w:tc>
      </w:tr>
    </w:tbl>
    <w:p w14:paraId="034FFA8B" w14:textId="77777777" w:rsidR="000664B5" w:rsidDel="007F56A6" w:rsidRDefault="000664B5" w:rsidP="00246BA3">
      <w:pPr>
        <w:rPr>
          <w:del w:id="171" w:author="Nicolas CUVILLIER" w:date="2021-02-04T10:12:00Z"/>
        </w:rPr>
      </w:pPr>
    </w:p>
    <w:p w14:paraId="3AA2A5D7" w14:textId="0CC1033F" w:rsidR="000664B5" w:rsidDel="007F56A6" w:rsidRDefault="000664B5" w:rsidP="00246BA3">
      <w:pPr>
        <w:rPr>
          <w:del w:id="172" w:author="Nicolas CUVILLIER" w:date="2021-02-04T10:12:00Z"/>
        </w:rPr>
      </w:pPr>
    </w:p>
    <w:p w14:paraId="63A64F11" w14:textId="77777777" w:rsidR="000664B5" w:rsidRDefault="000664B5" w:rsidP="00246BA3"/>
    <w:p w14:paraId="6743581C" w14:textId="3D9C3831" w:rsidR="00246BA3" w:rsidDel="007F56A6" w:rsidRDefault="00246BA3" w:rsidP="00550E64">
      <w:pPr>
        <w:pStyle w:val="Heading2"/>
        <w:rPr>
          <w:del w:id="173" w:author="Nicolas CUVILLIER" w:date="2021-02-04T10:12:00Z"/>
        </w:rPr>
        <w:pPrChange w:id="174" w:author="Nicolas CUVILLIER" w:date="2021-02-04T10:49:00Z">
          <w:pPr>
            <w:pStyle w:val="Heading2"/>
          </w:pPr>
        </w:pPrChange>
      </w:pPr>
      <w:r>
        <w:t xml:space="preserve">Contrôle qualité </w:t>
      </w:r>
    </w:p>
    <w:p w14:paraId="2D24872B" w14:textId="3A4DE67D" w:rsidR="00D51125" w:rsidRPr="00D51125" w:rsidRDefault="00D51125" w:rsidP="00550E64">
      <w:pPr>
        <w:pStyle w:val="Heading2"/>
        <w:pPrChange w:id="175" w:author="Nicolas CUVILLIER" w:date="2021-02-04T10:49:00Z">
          <w:pPr>
            <w:pStyle w:val="Heading3"/>
          </w:pPr>
        </w:pPrChange>
      </w:pPr>
    </w:p>
    <w:p w14:paraId="5EF31EC8" w14:textId="72CE5493" w:rsidR="00246BA3" w:rsidRDefault="00D51125" w:rsidP="00550E64">
      <w:pPr>
        <w:pStyle w:val="Heading2"/>
        <w:numPr>
          <w:ilvl w:val="0"/>
          <w:numId w:val="8"/>
        </w:numPr>
        <w:pPrChange w:id="176" w:author="Nicolas CUVILLIER" w:date="2021-02-04T10:49:00Z">
          <w:pPr>
            <w:pStyle w:val="Heading2"/>
            <w:numPr>
              <w:numId w:val="8"/>
            </w:numPr>
            <w:ind w:left="1068"/>
          </w:pPr>
        </w:pPrChange>
      </w:pPr>
      <w:r>
        <w:t>Temporalité du contrôle et bases concernées</w:t>
      </w:r>
    </w:p>
    <w:p w14:paraId="75B8F26D" w14:textId="77777777" w:rsidR="00D51125" w:rsidRDefault="00D51125" w:rsidP="00246BA3"/>
    <w:p w14:paraId="43C290B4" w14:textId="1CFC1ABF" w:rsidR="00246BA3" w:rsidRDefault="00D51125" w:rsidP="00246BA3">
      <w:r>
        <w:t>Ces contrôles peuvent être lancés :</w:t>
      </w:r>
    </w:p>
    <w:p w14:paraId="01775256" w14:textId="456F7C35" w:rsidR="00D51125" w:rsidRDefault="00D51125" w:rsidP="00D51125">
      <w:pPr>
        <w:pStyle w:val="ListParagraph"/>
        <w:numPr>
          <w:ilvl w:val="0"/>
          <w:numId w:val="5"/>
        </w:numPr>
      </w:pPr>
      <w:r>
        <w:t>Quotidiennement sur les données temps réel inférieures à 60j pour les tables ‘données élémentaires’, H et Q.</w:t>
      </w:r>
    </w:p>
    <w:p w14:paraId="0B4A99FE" w14:textId="7329AB64" w:rsidR="00D51125" w:rsidRDefault="00D51125" w:rsidP="00D51125">
      <w:pPr>
        <w:pStyle w:val="ListParagraph"/>
        <w:numPr>
          <w:ilvl w:val="0"/>
          <w:numId w:val="5"/>
        </w:numPr>
      </w:pPr>
      <w:r>
        <w:t>À la demande sur des données plus anciennes (ex : intégration d’archives) sur une ou plusieurs tables ‘données élémentaires’, H et Q</w:t>
      </w:r>
      <w:r w:rsidR="00EC138F">
        <w:t>.</w:t>
      </w:r>
    </w:p>
    <w:p w14:paraId="20A0FD7D" w14:textId="2244D238" w:rsidR="006D04AB" w:rsidRDefault="006D04AB" w:rsidP="00D51125">
      <w:pPr>
        <w:pStyle w:val="ListParagraph"/>
        <w:numPr>
          <w:ilvl w:val="0"/>
          <w:numId w:val="5"/>
        </w:numPr>
      </w:pPr>
      <w:r>
        <w:t>Lors d’une modification</w:t>
      </w:r>
      <w:ins w:id="177" w:author="Nicolas CUVILLIER" w:date="2021-02-04T10:15:00Z">
        <w:r w:rsidR="007F56A6">
          <w:t xml:space="preserve"> (ce n’est pas pareil qu’à la demande ?)</w:t>
        </w:r>
      </w:ins>
    </w:p>
    <w:p w14:paraId="5867E75B" w14:textId="0754A88A" w:rsidR="00D51125" w:rsidRDefault="00D51125" w:rsidP="00246BA3"/>
    <w:p w14:paraId="7036084F" w14:textId="4D6FD253" w:rsidR="00246BA3" w:rsidDel="007F56A6" w:rsidRDefault="000664B5" w:rsidP="00D51125">
      <w:pPr>
        <w:pStyle w:val="Heading3"/>
        <w:numPr>
          <w:ilvl w:val="0"/>
          <w:numId w:val="8"/>
        </w:numPr>
        <w:rPr>
          <w:del w:id="178" w:author="Nicolas CUVILLIER" w:date="2021-02-04T10:12:00Z"/>
        </w:rPr>
      </w:pPr>
      <w:r>
        <w:t>C</w:t>
      </w:r>
      <w:r w:rsidR="00D51125">
        <w:t>odes qualités</w:t>
      </w:r>
    </w:p>
    <w:p w14:paraId="72FE0AD1" w14:textId="46AECC4C" w:rsidR="00D51125" w:rsidRDefault="00D51125" w:rsidP="00D51125">
      <w:pPr>
        <w:pStyle w:val="Heading3"/>
        <w:numPr>
          <w:ilvl w:val="0"/>
          <w:numId w:val="8"/>
        </w:numPr>
        <w:pPrChange w:id="179" w:author="Nicolas CUVILLIER" w:date="2021-02-04T10:12:00Z">
          <w:pPr/>
        </w:pPrChange>
      </w:pPr>
    </w:p>
    <w:p w14:paraId="7E562E23" w14:textId="622BAC0F" w:rsidR="007F56A6" w:rsidRDefault="00B61117" w:rsidP="00D51125">
      <w:pPr>
        <w:rPr>
          <w:ins w:id="180" w:author="Nicolas CUVILLIER" w:date="2021-02-04T10:18:00Z"/>
        </w:rPr>
      </w:pPr>
      <w:ins w:id="181" w:author="Nicolas CUVILLIER" w:date="2021-02-04T10:19:00Z">
        <w:r>
          <w:t>Question : q</w:t>
        </w:r>
      </w:ins>
      <w:ins w:id="182" w:author="Nicolas CUVILLIER" w:date="2021-02-04T10:16:00Z">
        <w:r w:rsidR="007F56A6">
          <w:t xml:space="preserve">uand une donnée a été </w:t>
        </w:r>
        <w:proofErr w:type="spellStart"/>
        <w:r w:rsidR="007F56A6">
          <w:t>modifiee</w:t>
        </w:r>
        <w:proofErr w:type="spellEnd"/>
        <w:r w:rsidR="007F56A6">
          <w:t xml:space="preserve"> par un filtre/trigger, </w:t>
        </w:r>
        <w:proofErr w:type="spellStart"/>
        <w:r w:rsidR="007F56A6">
          <w:t>faut il</w:t>
        </w:r>
        <w:proofErr w:type="spellEnd"/>
        <w:r w:rsidR="007F56A6">
          <w:t xml:space="preserve"> garder cette information </w:t>
        </w:r>
      </w:ins>
      <w:ins w:id="183" w:author="Nicolas CUVILLIER" w:date="2021-02-04T10:17:00Z">
        <w:r w:rsidR="007F56A6">
          <w:t xml:space="preserve">dans les </w:t>
        </w:r>
        <w:proofErr w:type="spellStart"/>
        <w:r w:rsidR="007F56A6">
          <w:t>agregations</w:t>
        </w:r>
        <w:proofErr w:type="spellEnd"/>
        <w:r w:rsidR="007F56A6">
          <w:t xml:space="preserve"> </w:t>
        </w:r>
        <w:proofErr w:type="spellStart"/>
        <w:r w:rsidR="007F56A6">
          <w:t>superieure</w:t>
        </w:r>
        <w:proofErr w:type="spellEnd"/>
        <w:r w:rsidR="007F56A6">
          <w:t> ?</w:t>
        </w:r>
      </w:ins>
      <w:ins w:id="184" w:author="Nicolas CUVILLIER" w:date="2021-02-04T10:19:00Z">
        <w:r>
          <w:t xml:space="preserve"> Si oui, e</w:t>
        </w:r>
      </w:ins>
      <w:ins w:id="185" w:author="Nicolas CUVILLIER" w:date="2021-02-04T10:17:00Z">
        <w:r w:rsidR="007F56A6">
          <w:t xml:space="preserve">st-ce qu’un simple compteur de modifications faites par les </w:t>
        </w:r>
        <w:proofErr w:type="spellStart"/>
        <w:r w:rsidR="007F56A6">
          <w:t>controles</w:t>
        </w:r>
        <w:proofErr w:type="spellEnd"/>
        <w:r w:rsidR="007F56A6">
          <w:t xml:space="preserve"> </w:t>
        </w:r>
      </w:ins>
      <w:ins w:id="186" w:author="Nicolas CUVILLIER" w:date="2021-02-04T10:19:00Z">
        <w:r>
          <w:t xml:space="preserve">serait un meilleur </w:t>
        </w:r>
        <w:proofErr w:type="spellStart"/>
        <w:r>
          <w:t>c</w:t>
        </w:r>
      </w:ins>
      <w:ins w:id="187" w:author="Nicolas CUVILLIER" w:date="2021-02-04T10:20:00Z">
        <w:r>
          <w:t>ritere</w:t>
        </w:r>
      </w:ins>
      <w:proofErr w:type="spellEnd"/>
      <w:ins w:id="188" w:author="Nicolas CUVILLIER" w:date="2021-02-04T10:17:00Z">
        <w:r w:rsidR="007F56A6">
          <w:t xml:space="preserve">, tout en gardant un historique </w:t>
        </w:r>
      </w:ins>
      <w:ins w:id="189" w:author="Nicolas CUVILLIER" w:date="2021-02-04T10:20:00Z">
        <w:r>
          <w:t xml:space="preserve">dans une autre table </w:t>
        </w:r>
      </w:ins>
      <w:ins w:id="190" w:author="Nicolas CUVILLIER" w:date="2021-02-04T10:17:00Z">
        <w:r w:rsidR="007F56A6">
          <w:t>des modifications faite automatiquement par les filtres ?</w:t>
        </w:r>
      </w:ins>
    </w:p>
    <w:p w14:paraId="5D3F7507" w14:textId="77777777" w:rsidR="00B61117" w:rsidRDefault="00B61117" w:rsidP="00D51125">
      <w:pPr>
        <w:rPr>
          <w:ins w:id="191" w:author="Nicolas CUVILLIER" w:date="2021-02-04T10:19:00Z"/>
        </w:rPr>
      </w:pPr>
    </w:p>
    <w:p w14:paraId="68EF2297" w14:textId="04D43D47" w:rsidR="007F56A6" w:rsidRDefault="007F56A6" w:rsidP="00D51125">
      <w:pPr>
        <w:rPr>
          <w:ins w:id="192" w:author="Nicolas CUVILLIER" w:date="2021-02-04T10:16:00Z"/>
        </w:rPr>
      </w:pPr>
      <w:ins w:id="193" w:author="Nicolas CUVILLIER" w:date="2021-02-04T10:18:00Z">
        <w:r>
          <w:t xml:space="preserve">Aussi si une </w:t>
        </w:r>
        <w:proofErr w:type="spellStart"/>
        <w:r>
          <w:t>donnee</w:t>
        </w:r>
        <w:proofErr w:type="spellEnd"/>
        <w:r>
          <w:t xml:space="preserve"> a été </w:t>
        </w:r>
        <w:proofErr w:type="spellStart"/>
        <w:r>
          <w:t>reperee</w:t>
        </w:r>
        <w:proofErr w:type="spellEnd"/>
        <w:r>
          <w:t xml:space="preserve"> mais non modifiée, est ce qu’un </w:t>
        </w:r>
        <w:r w:rsidR="00B61117">
          <w:t xml:space="preserve">cumul par </w:t>
        </w:r>
        <w:proofErr w:type="spellStart"/>
        <w:r w:rsidR="00B61117">
          <w:t>agregation</w:t>
        </w:r>
        <w:proofErr w:type="spellEnd"/>
        <w:r w:rsidR="00B61117">
          <w:t xml:space="preserve"> d’un </w:t>
        </w:r>
        <w:r>
          <w:t xml:space="preserve">compteur des incidents </w:t>
        </w:r>
        <w:r w:rsidR="00B61117">
          <w:t xml:space="preserve">serait un bon </w:t>
        </w:r>
        <w:proofErr w:type="spellStart"/>
        <w:r w:rsidR="00B61117">
          <w:t>critere</w:t>
        </w:r>
        <w:proofErr w:type="spellEnd"/>
        <w:r w:rsidR="00B61117">
          <w:t xml:space="preserve">, avec aussi un </w:t>
        </w:r>
      </w:ins>
      <w:ins w:id="194" w:author="Nicolas CUVILLIER" w:date="2021-02-04T10:19:00Z">
        <w:r w:rsidR="00B61117">
          <w:t>historique de ces incidents dans une table ?</w:t>
        </w:r>
      </w:ins>
    </w:p>
    <w:p w14:paraId="79567505" w14:textId="7BF60024" w:rsidR="00B61117" w:rsidRDefault="00B61117" w:rsidP="00D51125">
      <w:pPr>
        <w:rPr>
          <w:ins w:id="195" w:author="Nicolas CUVILLIER" w:date="2021-02-04T10:22:00Z"/>
        </w:rPr>
      </w:pPr>
    </w:p>
    <w:p w14:paraId="2770722C" w14:textId="2993B76A" w:rsidR="00B61117" w:rsidRDefault="00B61117" w:rsidP="00D51125">
      <w:pPr>
        <w:rPr>
          <w:ins w:id="196" w:author="Nicolas CUVILLIER" w:date="2021-02-04T10:22:00Z"/>
        </w:rPr>
      </w:pPr>
      <w:ins w:id="197" w:author="Nicolas CUVILLIER" w:date="2021-02-04T10:22:00Z">
        <w:r>
          <w:t xml:space="preserve">On pourrait ajouter un champ </w:t>
        </w:r>
        <w:proofErr w:type="spellStart"/>
        <w:r>
          <w:t>contrôle_qualite</w:t>
        </w:r>
        <w:proofErr w:type="spellEnd"/>
        <w:r>
          <w:t xml:space="preserve">, </w:t>
        </w:r>
        <w:proofErr w:type="spellStart"/>
        <w:r>
          <w:t>boolean</w:t>
        </w:r>
        <w:proofErr w:type="spellEnd"/>
        <w:r>
          <w:t xml:space="preserve"> qui dirait si la </w:t>
        </w:r>
        <w:proofErr w:type="spellStart"/>
        <w:r>
          <w:t>donnee</w:t>
        </w:r>
        <w:proofErr w:type="spellEnd"/>
        <w:r>
          <w:t xml:space="preserve"> a été </w:t>
        </w:r>
        <w:proofErr w:type="spellStart"/>
        <w:r>
          <w:t>controlee</w:t>
        </w:r>
        <w:proofErr w:type="spellEnd"/>
        <w:r>
          <w:t>.</w:t>
        </w:r>
      </w:ins>
    </w:p>
    <w:p w14:paraId="22F019D4" w14:textId="77777777" w:rsidR="00B61117" w:rsidRDefault="00B61117" w:rsidP="00D51125">
      <w:pPr>
        <w:rPr>
          <w:ins w:id="198" w:author="Nicolas CUVILLIER" w:date="2021-02-04T10:20:00Z"/>
        </w:rPr>
      </w:pPr>
    </w:p>
    <w:p w14:paraId="3AE0496A" w14:textId="03629E10" w:rsidR="00EC138F" w:rsidRDefault="00EC138F" w:rsidP="00D51125">
      <w:r>
        <w:t>Plusieurs niveaux de codes qualité peuvent être considérés :</w:t>
      </w:r>
    </w:p>
    <w:p w14:paraId="46A03526" w14:textId="47F5E9AC" w:rsidR="00EC138F" w:rsidRDefault="00EC138F" w:rsidP="00EC138F">
      <w:pPr>
        <w:pStyle w:val="ListParagraph"/>
        <w:numPr>
          <w:ilvl w:val="0"/>
          <w:numId w:val="5"/>
        </w:numPr>
      </w:pPr>
      <w:r>
        <w:t>QC=1 Non contrôlé</w:t>
      </w:r>
      <w:ins w:id="199" w:author="Nicolas CUVILLIER" w:date="2021-02-04T10:22:00Z">
        <w:r w:rsidR="00B61117">
          <w:t xml:space="preserve"> (cas </w:t>
        </w:r>
        <w:proofErr w:type="spellStart"/>
        <w:r w:rsidR="00B61117">
          <w:t>contrôle_qualite</w:t>
        </w:r>
        <w:proofErr w:type="spellEnd"/>
        <w:r w:rsidR="00B61117">
          <w:t xml:space="preserve"> = false)</w:t>
        </w:r>
      </w:ins>
    </w:p>
    <w:p w14:paraId="37F43625" w14:textId="59BEE733" w:rsidR="00EC138F" w:rsidRDefault="00EC138F" w:rsidP="00EC138F">
      <w:pPr>
        <w:pStyle w:val="ListParagraph"/>
        <w:numPr>
          <w:ilvl w:val="0"/>
          <w:numId w:val="5"/>
        </w:numPr>
      </w:pPr>
      <w:r>
        <w:lastRenderedPageBreak/>
        <w:t>QC=2 Contrôlé et non douteux</w:t>
      </w:r>
      <w:ins w:id="200" w:author="Nicolas CUVILLIER" w:date="2021-02-04T10:22:00Z">
        <w:r w:rsidR="00B61117">
          <w:t xml:space="preserve"> (cas </w:t>
        </w:r>
      </w:ins>
      <w:proofErr w:type="spellStart"/>
      <w:ins w:id="201" w:author="Nicolas CUVILLIER" w:date="2021-02-04T10:23:00Z">
        <w:r w:rsidR="00B61117">
          <w:t>contrôle_qualite</w:t>
        </w:r>
        <w:proofErr w:type="spellEnd"/>
        <w:r w:rsidR="00B61117">
          <w:t xml:space="preserve"> = </w:t>
        </w:r>
        <w:proofErr w:type="spellStart"/>
        <w:r w:rsidR="00B61117">
          <w:t>true</w:t>
        </w:r>
        <w:proofErr w:type="spellEnd"/>
        <w:r w:rsidR="00B61117">
          <w:t xml:space="preserve"> &amp; </w:t>
        </w:r>
        <w:proofErr w:type="spellStart"/>
        <w:r w:rsidR="00B61117">
          <w:t>cpt_incident</w:t>
        </w:r>
        <w:proofErr w:type="spellEnd"/>
        <w:r w:rsidR="00B61117">
          <w:t xml:space="preserve"> = 0)</w:t>
        </w:r>
      </w:ins>
      <w:ins w:id="202" w:author="Nicolas CUVILLIER" w:date="2021-02-04T10:22:00Z">
        <w:r w:rsidR="00B61117">
          <w:t xml:space="preserve"> </w:t>
        </w:r>
      </w:ins>
    </w:p>
    <w:p w14:paraId="1849AE90" w14:textId="7F0A7335" w:rsidR="00EC138F" w:rsidRDefault="00EC138F" w:rsidP="00EC138F">
      <w:pPr>
        <w:pStyle w:val="ListParagraph"/>
        <w:numPr>
          <w:ilvl w:val="0"/>
          <w:numId w:val="5"/>
        </w:numPr>
      </w:pPr>
      <w:r>
        <w:t>QC=3 Contrôlé et douteux</w:t>
      </w:r>
      <w:ins w:id="203" w:author="Nicolas CUVILLIER" w:date="2021-02-04T10:23:00Z">
        <w:r w:rsidR="00B61117">
          <w:t xml:space="preserve"> (cas </w:t>
        </w:r>
        <w:proofErr w:type="spellStart"/>
        <w:r w:rsidR="00B61117">
          <w:t>contrôle_qualite</w:t>
        </w:r>
        <w:proofErr w:type="spellEnd"/>
        <w:r w:rsidR="00B61117">
          <w:t xml:space="preserve"> = </w:t>
        </w:r>
        <w:proofErr w:type="spellStart"/>
        <w:r w:rsidR="00B61117">
          <w:t>true</w:t>
        </w:r>
        <w:proofErr w:type="spellEnd"/>
        <w:r w:rsidR="00B61117">
          <w:t xml:space="preserve"> &amp; </w:t>
        </w:r>
        <w:proofErr w:type="spellStart"/>
        <w:r w:rsidR="00B61117">
          <w:t>cpt_incident</w:t>
        </w:r>
        <w:proofErr w:type="spellEnd"/>
        <w:r w:rsidR="00B61117">
          <w:t xml:space="preserve"> </w:t>
        </w:r>
        <w:r w:rsidR="00B61117">
          <w:t>&gt;</w:t>
        </w:r>
        <w:r w:rsidR="00B61117">
          <w:t xml:space="preserve"> 0)</w:t>
        </w:r>
      </w:ins>
    </w:p>
    <w:p w14:paraId="65083B14" w14:textId="1E0D08D1" w:rsidR="006D04AB" w:rsidRDefault="006D04AB" w:rsidP="00EC138F">
      <w:pPr>
        <w:pStyle w:val="ListParagraph"/>
        <w:numPr>
          <w:ilvl w:val="0"/>
          <w:numId w:val="5"/>
        </w:numPr>
      </w:pPr>
      <w:r w:rsidRPr="006D04AB">
        <w:rPr>
          <w:color w:val="FF0000"/>
        </w:rPr>
        <w:t xml:space="preserve">( ??) </w:t>
      </w:r>
      <w:r>
        <w:t>QC = 4 Donnée filtrée</w:t>
      </w:r>
      <w:ins w:id="204" w:author="Nicolas CUVILLIER" w:date="2021-02-04T10:23:00Z">
        <w:r w:rsidR="00B61117">
          <w:t xml:space="preserve"> (cas </w:t>
        </w:r>
        <w:proofErr w:type="spellStart"/>
        <w:r w:rsidR="00B61117">
          <w:t>contrôle_qualite</w:t>
        </w:r>
        <w:proofErr w:type="spellEnd"/>
        <w:r w:rsidR="00B61117">
          <w:t xml:space="preserve"> = </w:t>
        </w:r>
        <w:proofErr w:type="spellStart"/>
        <w:r w:rsidR="00B61117">
          <w:t>true</w:t>
        </w:r>
        <w:proofErr w:type="spellEnd"/>
        <w:r w:rsidR="00B61117">
          <w:t xml:space="preserve"> &amp; </w:t>
        </w:r>
        <w:proofErr w:type="spellStart"/>
        <w:r w:rsidR="00B61117">
          <w:t>cpt_</w:t>
        </w:r>
        <w:r w:rsidR="00B61117">
          <w:t>modif</w:t>
        </w:r>
        <w:proofErr w:type="spellEnd"/>
        <w:r w:rsidR="00B61117">
          <w:t xml:space="preserve"> </w:t>
        </w:r>
        <w:r w:rsidR="00B61117">
          <w:t>&gt;</w:t>
        </w:r>
        <w:r w:rsidR="00B61117">
          <w:t xml:space="preserve"> 0)</w:t>
        </w:r>
      </w:ins>
      <w:proofErr w:type="spellStart"/>
    </w:p>
    <w:p w14:paraId="6D336B56" w14:textId="59F6E6ED" w:rsidR="000D353B" w:rsidRDefault="000D353B" w:rsidP="000D353B">
      <w:pPr>
        <w:pStyle w:val="ListParagraph"/>
        <w:numPr>
          <w:ilvl w:val="0"/>
          <w:numId w:val="5"/>
        </w:numPr>
      </w:pPr>
      <w:r w:rsidRPr="006D04AB">
        <w:rPr>
          <w:color w:val="FF0000"/>
        </w:rPr>
        <w:t>( </w:t>
      </w:r>
      <w:proofErr w:type="spellEnd"/>
      <w:r w:rsidRPr="006D04AB">
        <w:rPr>
          <w:color w:val="FF0000"/>
        </w:rPr>
        <w:t xml:space="preserve">??) </w:t>
      </w:r>
      <w:r>
        <w:t>QC = 5 Trigger de mise à manquant</w:t>
      </w:r>
      <w:ins w:id="205" w:author="Nicolas CUVILLIER" w:date="2021-02-04T10:23:00Z">
        <w:r w:rsidR="00B61117">
          <w:t xml:space="preserve"> -</w:t>
        </w:r>
      </w:ins>
      <w:ins w:id="206" w:author="Nicolas CUVILLIER" w:date="2021-02-04T10:24:00Z">
        <w:r w:rsidR="00B61117">
          <w:t xml:space="preserve">&gt; cela sera automatiquement </w:t>
        </w:r>
        <w:proofErr w:type="spellStart"/>
        <w:r w:rsidR="00B61117">
          <w:t>implementé</w:t>
        </w:r>
        <w:proofErr w:type="spellEnd"/>
        <w:r w:rsidR="00B61117">
          <w:t xml:space="preserve"> dans le code, donc ne pourra pas arriver…</w:t>
        </w:r>
      </w:ins>
    </w:p>
    <w:p w14:paraId="4EEA96F5" w14:textId="77777777" w:rsidR="000D353B" w:rsidRDefault="000D353B" w:rsidP="000D353B">
      <w:pPr>
        <w:pStyle w:val="ListParagraph"/>
      </w:pPr>
    </w:p>
    <w:p w14:paraId="32FD6D91" w14:textId="4B555485" w:rsidR="00EC138F" w:rsidRDefault="00B61117" w:rsidP="00EC138F">
      <w:pPr>
        <w:ind w:left="360"/>
      </w:pPr>
      <w:ins w:id="207" w:author="Nicolas CUVILLIER" w:date="2021-02-04T10:24:00Z">
        <w:r>
          <w:t>Je propose de supprimer les 2 paragraphes suivants :</w:t>
        </w:r>
      </w:ins>
    </w:p>
    <w:p w14:paraId="28755371" w14:textId="1413AF8D" w:rsidR="00EC138F" w:rsidRDefault="00EC138F" w:rsidP="00EC138F">
      <w:r>
        <w:t xml:space="preserve">Cette information peut être directement attachée au paramètre de la table contrôlée par le biais d’une colonne supplémentaire : </w:t>
      </w:r>
      <w:proofErr w:type="spellStart"/>
      <w:r>
        <w:t>quality_code</w:t>
      </w:r>
      <w:proofErr w:type="spellEnd"/>
      <w:r>
        <w:t xml:space="preserve"> (QC)</w:t>
      </w:r>
    </w:p>
    <w:p w14:paraId="57BC50A1" w14:textId="6E6E03BB" w:rsidR="00EC138F" w:rsidRDefault="00EC138F" w:rsidP="00EC138F"/>
    <w:p w14:paraId="0D921592" w14:textId="24244910" w:rsidR="00EC138F" w:rsidRDefault="00EC138F" w:rsidP="00EC138F">
      <w:r>
        <w:t>Ces contrôles n’éliminent pas de données, mais génèrent des codes qualité douteux ou non. Ainsi, toute donnée déclarée douteuse reste dans la table contrôlée mais génère un code qualité QC=3.  À la suite de contrôles, le gestionnaire de la base peut valider la donnée douteuse (QC passe de 3 à 2) ou la modifier.</w:t>
      </w:r>
    </w:p>
    <w:p w14:paraId="1F13C208" w14:textId="5387DCBD" w:rsidR="006D04AB" w:rsidRDefault="00B61117" w:rsidP="00EC138F">
      <w:pPr>
        <w:rPr>
          <w:ins w:id="208" w:author="Nicolas CUVILLIER" w:date="2021-02-04T10:25:00Z"/>
        </w:rPr>
      </w:pPr>
      <w:ins w:id="209" w:author="Nicolas CUVILLIER" w:date="2021-02-04T10:24:00Z">
        <w:r>
          <w:t>Et de les remplacer par :</w:t>
        </w:r>
      </w:ins>
    </w:p>
    <w:p w14:paraId="1E2C0E29" w14:textId="0DCD5FA2" w:rsidR="00B61117" w:rsidRDefault="00B61117" w:rsidP="00EC138F">
      <w:pPr>
        <w:rPr>
          <w:ins w:id="210" w:author="Nicolas CUVILLIER" w:date="2021-02-04T10:25:00Z"/>
        </w:rPr>
      </w:pPr>
      <w:ins w:id="211" w:author="Nicolas CUVILLIER" w:date="2021-02-04T10:25:00Z">
        <w:r>
          <w:t>Il sera possible de d</w:t>
        </w:r>
      </w:ins>
      <w:ins w:id="212" w:author="Nicolas CUVILLIER" w:date="2021-02-04T10:36:00Z">
        <w:r>
          <w:t>é</w:t>
        </w:r>
      </w:ins>
      <w:ins w:id="213" w:author="Nicolas CUVILLIER" w:date="2021-02-04T10:25:00Z">
        <w:r>
          <w:t>tecter les agr</w:t>
        </w:r>
      </w:ins>
      <w:ins w:id="214" w:author="Nicolas CUVILLIER" w:date="2021-02-04T10:36:00Z">
        <w:r>
          <w:t>é</w:t>
        </w:r>
      </w:ins>
      <w:ins w:id="215" w:author="Nicolas CUVILLIER" w:date="2021-02-04T10:25:00Z">
        <w:r>
          <w:t>gations douteuses, ainsi que le nombre de modifications automatiques ou incidents de la p</w:t>
        </w:r>
      </w:ins>
      <w:ins w:id="216" w:author="Nicolas CUVILLIER" w:date="2021-02-04T10:37:00Z">
        <w:r w:rsidR="00FB49EB">
          <w:t>é</w:t>
        </w:r>
      </w:ins>
      <w:ins w:id="217" w:author="Nicolas CUVILLIER" w:date="2021-02-04T10:25:00Z">
        <w:r>
          <w:t>riode couvrant l’agr</w:t>
        </w:r>
      </w:ins>
      <w:ins w:id="218" w:author="Nicolas CUVILLIER" w:date="2021-02-04T10:37:00Z">
        <w:r w:rsidR="00FB49EB">
          <w:t>é</w:t>
        </w:r>
      </w:ins>
      <w:ins w:id="219" w:author="Nicolas CUVILLIER" w:date="2021-02-04T10:25:00Z">
        <w:r>
          <w:t>gation</w:t>
        </w:r>
      </w:ins>
    </w:p>
    <w:p w14:paraId="31D3F268" w14:textId="2B07458B" w:rsidR="00B61117" w:rsidRDefault="00B61117" w:rsidP="00EC138F">
      <w:pPr>
        <w:rPr>
          <w:ins w:id="220" w:author="Nicolas CUVILLIER" w:date="2021-02-04T10:25:00Z"/>
        </w:rPr>
      </w:pPr>
    </w:p>
    <w:p w14:paraId="51039D18" w14:textId="75ACC09C" w:rsidR="00B61117" w:rsidRDefault="00B61117" w:rsidP="00EC138F">
      <w:pPr>
        <w:rPr>
          <w:ins w:id="221" w:author="Nicolas CUVILLIER" w:date="2021-02-04T10:25:00Z"/>
        </w:rPr>
      </w:pPr>
      <w:ins w:id="222" w:author="Nicolas CUVILLIER" w:date="2021-02-04T10:25:00Z">
        <w:r>
          <w:t>NB : il y a un seul probl</w:t>
        </w:r>
      </w:ins>
      <w:ins w:id="223" w:author="Nicolas CUVILLIER" w:date="2021-02-04T10:37:00Z">
        <w:r w:rsidR="00FB49EB">
          <w:t>è</w:t>
        </w:r>
      </w:ins>
      <w:ins w:id="224" w:author="Nicolas CUVILLIER" w:date="2021-02-04T10:25:00Z">
        <w:r>
          <w:t>me :</w:t>
        </w:r>
      </w:ins>
      <w:ins w:id="225" w:author="Nicolas CUVILLIER" w:date="2021-02-04T10:26:00Z">
        <w:r>
          <w:t xml:space="preserve"> le compteur </w:t>
        </w:r>
      </w:ins>
      <w:ins w:id="226" w:author="Nicolas CUVILLIER" w:date="2021-02-04T10:37:00Z">
        <w:r w:rsidR="00FB49EB">
          <w:t>va avoir</w:t>
        </w:r>
      </w:ins>
      <w:ins w:id="227" w:author="Nicolas CUVILLIER" w:date="2021-02-04T10:26:00Z">
        <w:r>
          <w:t xml:space="preserve"> un </w:t>
        </w:r>
        <w:proofErr w:type="spellStart"/>
        <w:r>
          <w:t>poid</w:t>
        </w:r>
        <w:proofErr w:type="spellEnd"/>
        <w:r>
          <w:t xml:space="preserve"> diff</w:t>
        </w:r>
      </w:ins>
      <w:ins w:id="228" w:author="Nicolas CUVILLIER" w:date="2021-02-04T10:37:00Z">
        <w:r w:rsidR="00FB49EB">
          <w:t>é</w:t>
        </w:r>
      </w:ins>
      <w:ins w:id="229" w:author="Nicolas CUVILLIER" w:date="2021-02-04T10:26:00Z">
        <w:r>
          <w:t>rent suivant le niveau ou l</w:t>
        </w:r>
      </w:ins>
      <w:ins w:id="230" w:author="Nicolas CUVILLIER" w:date="2021-02-04T10:37:00Z">
        <w:r w:rsidR="00FB49EB">
          <w:t xml:space="preserve">es </w:t>
        </w:r>
      </w:ins>
      <w:ins w:id="231" w:author="Nicolas CUVILLIER" w:date="2021-02-04T10:26:00Z">
        <w:r>
          <w:t>incident</w:t>
        </w:r>
      </w:ins>
      <w:ins w:id="232" w:author="Nicolas CUVILLIER" w:date="2021-02-04T10:37:00Z">
        <w:r w:rsidR="00FB49EB">
          <w:t>s</w:t>
        </w:r>
      </w:ins>
      <w:ins w:id="233" w:author="Nicolas CUVILLIER" w:date="2021-02-04T10:26:00Z">
        <w:r>
          <w:t xml:space="preserve"> </w:t>
        </w:r>
      </w:ins>
      <w:ins w:id="234" w:author="Nicolas CUVILLIER" w:date="2021-02-04T10:37:00Z">
        <w:r w:rsidR="00FB49EB">
          <w:t>sont</w:t>
        </w:r>
      </w:ins>
      <w:ins w:id="235" w:author="Nicolas CUVILLIER" w:date="2021-02-04T10:26:00Z">
        <w:r>
          <w:t xml:space="preserve"> rep</w:t>
        </w:r>
      </w:ins>
      <w:ins w:id="236" w:author="Nicolas CUVILLIER" w:date="2021-02-04T10:37:00Z">
        <w:r w:rsidR="00FB49EB">
          <w:t>é</w:t>
        </w:r>
      </w:ins>
      <w:ins w:id="237" w:author="Nicolas CUVILLIER" w:date="2021-02-04T10:26:00Z">
        <w:r>
          <w:t>r</w:t>
        </w:r>
      </w:ins>
      <w:ins w:id="238" w:author="Nicolas CUVILLIER" w:date="2021-02-04T10:37:00Z">
        <w:r w:rsidR="00FB49EB">
          <w:t>és</w:t>
        </w:r>
      </w:ins>
      <w:ins w:id="239" w:author="Nicolas CUVILLIER" w:date="2021-02-04T10:26:00Z">
        <w:r>
          <w:t> : par exemple si 12 mesures sont erron</w:t>
        </w:r>
      </w:ins>
      <w:ins w:id="240" w:author="Nicolas CUVILLIER" w:date="2021-02-04T10:37:00Z">
        <w:r w:rsidR="00FB49EB">
          <w:t>é</w:t>
        </w:r>
      </w:ins>
      <w:ins w:id="241" w:author="Nicolas CUVILLIER" w:date="2021-02-04T10:26:00Z">
        <w:r>
          <w:t xml:space="preserve">es (sur 12 * 5 mn </w:t>
        </w:r>
      </w:ins>
      <w:ins w:id="242" w:author="Nicolas CUVILLIER" w:date="2021-02-04T10:27:00Z">
        <w:r>
          <w:t xml:space="preserve">= 1 heure), il y aura un compteur modification </w:t>
        </w:r>
      </w:ins>
      <w:ins w:id="243" w:author="Nicolas CUVILLIER" w:date="2021-02-04T10:37:00Z">
        <w:r w:rsidR="00FB49EB">
          <w:t>valant</w:t>
        </w:r>
      </w:ins>
      <w:ins w:id="244" w:author="Nicolas CUVILLIER" w:date="2021-02-04T10:27:00Z">
        <w:r>
          <w:t xml:space="preserve"> 12 au niveau mois, ce qui est </w:t>
        </w:r>
        <w:proofErr w:type="spellStart"/>
        <w:r>
          <w:t>different</w:t>
        </w:r>
        <w:proofErr w:type="spellEnd"/>
        <w:r>
          <w:t xml:space="preserve"> de 12 incidents sur des jours </w:t>
        </w:r>
        <w:proofErr w:type="spellStart"/>
        <w:r>
          <w:t>differents</w:t>
        </w:r>
      </w:ins>
      <w:proofErr w:type="spellEnd"/>
      <w:ins w:id="245" w:author="Nicolas CUVILLIER" w:date="2021-02-04T10:37:00Z">
        <w:r w:rsidR="00FB49EB">
          <w:t>. Il est propos</w:t>
        </w:r>
      </w:ins>
      <w:ins w:id="246" w:author="Nicolas CUVILLIER" w:date="2021-02-04T10:38:00Z">
        <w:r w:rsidR="00FB49EB">
          <w:t>é de ne compter les modifications/incidents qu’une fois lors de l’agrégation au niveau supérieur.</w:t>
        </w:r>
      </w:ins>
    </w:p>
    <w:p w14:paraId="4F836218" w14:textId="77777777" w:rsidR="00B61117" w:rsidRDefault="00B61117" w:rsidP="00EC138F"/>
    <w:p w14:paraId="01609BC9" w14:textId="033B894B" w:rsidR="00EC138F" w:rsidRDefault="00EC138F" w:rsidP="00EC138F">
      <w:pPr>
        <w:pStyle w:val="Heading3"/>
        <w:numPr>
          <w:ilvl w:val="0"/>
          <w:numId w:val="8"/>
        </w:numPr>
      </w:pPr>
      <w:r>
        <w:t xml:space="preserve">Contrôles </w:t>
      </w:r>
      <w:r w:rsidR="0086216A">
        <w:t xml:space="preserve">dans </w:t>
      </w:r>
      <w:proofErr w:type="spellStart"/>
      <w:r w:rsidR="0086216A">
        <w:t>agg_hour</w:t>
      </w:r>
      <w:proofErr w:type="spellEnd"/>
    </w:p>
    <w:p w14:paraId="1E0EC59C" w14:textId="00C54CE4" w:rsidR="0086216A" w:rsidRDefault="0086216A" w:rsidP="0086216A"/>
    <w:p w14:paraId="2C2383AC" w14:textId="6ABABC5A" w:rsidR="002F1215" w:rsidRPr="002F1215" w:rsidRDefault="002F1215" w:rsidP="0086216A">
      <w:pPr>
        <w:rPr>
          <w:b/>
          <w:bCs/>
          <w:u w:val="single"/>
        </w:rPr>
      </w:pPr>
      <w:r w:rsidRPr="002F1215">
        <w:rPr>
          <w:b/>
          <w:bCs/>
          <w:u w:val="single"/>
        </w:rPr>
        <w:t xml:space="preserve">Contrôle simple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383"/>
      </w:tblGrid>
      <w:tr w:rsidR="0086216A" w14:paraId="06E2A3B5" w14:textId="77777777" w:rsidTr="006D04AB">
        <w:tc>
          <w:tcPr>
            <w:tcW w:w="2263" w:type="dxa"/>
            <w:shd w:val="clear" w:color="auto" w:fill="7F7F7F" w:themeFill="text1" w:themeFillTint="80"/>
          </w:tcPr>
          <w:p w14:paraId="2CA8086E" w14:textId="761EDA72" w:rsidR="0086216A" w:rsidRPr="0086216A" w:rsidRDefault="0086216A" w:rsidP="0086216A">
            <w:pPr>
              <w:jc w:val="center"/>
              <w:rPr>
                <w:b/>
                <w:bCs/>
              </w:rPr>
            </w:pPr>
            <w:r w:rsidRPr="0086216A">
              <w:rPr>
                <w:b/>
                <w:bCs/>
              </w:rPr>
              <w:t>Paramètre</w:t>
            </w:r>
          </w:p>
        </w:tc>
        <w:tc>
          <w:tcPr>
            <w:tcW w:w="2410" w:type="dxa"/>
            <w:shd w:val="clear" w:color="auto" w:fill="7F7F7F" w:themeFill="text1" w:themeFillTint="80"/>
          </w:tcPr>
          <w:p w14:paraId="45583868" w14:textId="7D317BD7" w:rsidR="0086216A" w:rsidRPr="0086216A" w:rsidRDefault="0086216A" w:rsidP="0086216A">
            <w:pPr>
              <w:jc w:val="center"/>
              <w:rPr>
                <w:b/>
                <w:bCs/>
              </w:rPr>
            </w:pPr>
            <w:r w:rsidRPr="0086216A">
              <w:rPr>
                <w:b/>
                <w:bCs/>
              </w:rPr>
              <w:t>Nom du paramètre en base</w:t>
            </w:r>
          </w:p>
        </w:tc>
        <w:tc>
          <w:tcPr>
            <w:tcW w:w="4383" w:type="dxa"/>
            <w:shd w:val="clear" w:color="auto" w:fill="7F7F7F" w:themeFill="text1" w:themeFillTint="80"/>
          </w:tcPr>
          <w:p w14:paraId="6478BC74" w14:textId="5DDB5862" w:rsidR="0086216A" w:rsidRPr="0086216A" w:rsidRDefault="0086216A" w:rsidP="0086216A">
            <w:pPr>
              <w:jc w:val="center"/>
              <w:rPr>
                <w:b/>
                <w:bCs/>
              </w:rPr>
            </w:pPr>
            <w:r w:rsidRPr="0086216A">
              <w:rPr>
                <w:b/>
                <w:bCs/>
              </w:rPr>
              <w:t>Contrôle associé</w:t>
            </w:r>
          </w:p>
        </w:tc>
      </w:tr>
      <w:tr w:rsidR="0086216A" w14:paraId="17B79C31" w14:textId="77777777" w:rsidTr="0086216A">
        <w:tc>
          <w:tcPr>
            <w:tcW w:w="2263" w:type="dxa"/>
          </w:tcPr>
          <w:p w14:paraId="44177E57" w14:textId="49AE802A" w:rsidR="0086216A" w:rsidRDefault="0086216A" w:rsidP="0086216A">
            <w:r>
              <w:t>Durée d’insolation</w:t>
            </w:r>
          </w:p>
        </w:tc>
        <w:tc>
          <w:tcPr>
            <w:tcW w:w="2410" w:type="dxa"/>
          </w:tcPr>
          <w:p w14:paraId="54569C8E" w14:textId="77777777" w:rsidR="0086216A" w:rsidRDefault="0086216A" w:rsidP="0086216A"/>
        </w:tc>
        <w:tc>
          <w:tcPr>
            <w:tcW w:w="4383" w:type="dxa"/>
          </w:tcPr>
          <w:p w14:paraId="19C0E255" w14:textId="705BE346" w:rsidR="0086216A" w:rsidRDefault="0086216A" w:rsidP="0086216A">
            <w:r>
              <w:t>&lt; à 3mn (offset éventuel du capteur) entre 21UTC et 3UTC</w:t>
            </w:r>
          </w:p>
        </w:tc>
      </w:tr>
      <w:tr w:rsidR="0086216A" w14:paraId="51987186" w14:textId="77777777" w:rsidTr="0086216A">
        <w:tc>
          <w:tcPr>
            <w:tcW w:w="2263" w:type="dxa"/>
          </w:tcPr>
          <w:p w14:paraId="208B7DD3" w14:textId="08924C23" w:rsidR="0086216A" w:rsidRDefault="0086216A" w:rsidP="0086216A">
            <w:r>
              <w:t>Rayonnement global horaire</w:t>
            </w:r>
          </w:p>
        </w:tc>
        <w:tc>
          <w:tcPr>
            <w:tcW w:w="2410" w:type="dxa"/>
          </w:tcPr>
          <w:p w14:paraId="2266C2D9" w14:textId="77777777" w:rsidR="0086216A" w:rsidRDefault="0086216A" w:rsidP="0086216A"/>
        </w:tc>
        <w:tc>
          <w:tcPr>
            <w:tcW w:w="4383" w:type="dxa"/>
          </w:tcPr>
          <w:p w14:paraId="5B4DC557" w14:textId="4F66BA5A" w:rsidR="0086216A" w:rsidRDefault="0086216A" w:rsidP="0086216A">
            <w:r>
              <w:t>&lt; = à 10 J/cm</w:t>
            </w:r>
            <w:proofErr w:type="gramStart"/>
            <w:r>
              <w:t>2  (</w:t>
            </w:r>
            <w:proofErr w:type="gramEnd"/>
            <w:r>
              <w:t>offset éventuel du capteur) entre 21UTC et 3UTC</w:t>
            </w:r>
          </w:p>
        </w:tc>
      </w:tr>
      <w:tr w:rsidR="0086216A" w14:paraId="22FD90E9" w14:textId="77777777" w:rsidTr="0086216A">
        <w:tc>
          <w:tcPr>
            <w:tcW w:w="2263" w:type="dxa"/>
          </w:tcPr>
          <w:p w14:paraId="09646E62" w14:textId="6EFB956F" w:rsidR="0086216A" w:rsidRDefault="0086216A" w:rsidP="0086216A">
            <w:r>
              <w:t>Heures des extrêmes</w:t>
            </w:r>
          </w:p>
        </w:tc>
        <w:tc>
          <w:tcPr>
            <w:tcW w:w="2410" w:type="dxa"/>
          </w:tcPr>
          <w:p w14:paraId="6CEB4931" w14:textId="77777777" w:rsidR="0086216A" w:rsidRDefault="0086216A" w:rsidP="0086216A"/>
        </w:tc>
        <w:tc>
          <w:tcPr>
            <w:tcW w:w="4383" w:type="dxa"/>
          </w:tcPr>
          <w:p w14:paraId="1963C15B" w14:textId="26B4F337" w:rsidR="0086216A" w:rsidRDefault="0086216A" w:rsidP="0086216A">
            <w:r>
              <w:t>Les heures des extrêmes horaires doivent appartenir à l’intervalle [h-59mn, h]</w:t>
            </w:r>
          </w:p>
        </w:tc>
      </w:tr>
      <w:tr w:rsidR="0086216A" w14:paraId="1B839006" w14:textId="77777777" w:rsidTr="0086216A">
        <w:tc>
          <w:tcPr>
            <w:tcW w:w="2263" w:type="dxa"/>
          </w:tcPr>
          <w:p w14:paraId="5EA86910" w14:textId="260EA5C2" w:rsidR="0086216A" w:rsidRDefault="0086216A" w:rsidP="0086216A">
            <w:r>
              <w:t>Rayonnement UV</w:t>
            </w:r>
          </w:p>
        </w:tc>
        <w:tc>
          <w:tcPr>
            <w:tcW w:w="2410" w:type="dxa"/>
          </w:tcPr>
          <w:p w14:paraId="7DD3640C" w14:textId="77777777" w:rsidR="0086216A" w:rsidRDefault="0086216A" w:rsidP="0086216A"/>
        </w:tc>
        <w:tc>
          <w:tcPr>
            <w:tcW w:w="4383" w:type="dxa"/>
          </w:tcPr>
          <w:p w14:paraId="31B22D60" w14:textId="2E068EBF" w:rsidR="0086216A" w:rsidRDefault="0086216A" w:rsidP="0086216A">
            <w:r>
              <w:t>&lt;= 0.02J/cm2 entre 21UTC et 3UTC</w:t>
            </w:r>
          </w:p>
        </w:tc>
      </w:tr>
      <w:tr w:rsidR="0086216A" w14:paraId="18C79844" w14:textId="77777777" w:rsidTr="0086216A">
        <w:tc>
          <w:tcPr>
            <w:tcW w:w="2263" w:type="dxa"/>
          </w:tcPr>
          <w:p w14:paraId="4A9E3A0E" w14:textId="6F40A3B4" w:rsidR="0086216A" w:rsidRDefault="0086216A" w:rsidP="0086216A">
            <w:r>
              <w:t xml:space="preserve">Précipitations </w:t>
            </w:r>
          </w:p>
        </w:tc>
        <w:tc>
          <w:tcPr>
            <w:tcW w:w="2410" w:type="dxa"/>
          </w:tcPr>
          <w:p w14:paraId="33261689" w14:textId="77777777" w:rsidR="0086216A" w:rsidRDefault="0086216A" w:rsidP="0086216A"/>
        </w:tc>
        <w:tc>
          <w:tcPr>
            <w:tcW w:w="4383" w:type="dxa"/>
          </w:tcPr>
          <w:p w14:paraId="573B4B60" w14:textId="361C35AD" w:rsidR="0086216A" w:rsidRDefault="0086216A" w:rsidP="0086216A">
            <w:r>
              <w:t xml:space="preserve">Cumul de pluie en 1H &lt;= </w:t>
            </w:r>
            <w:r w:rsidRPr="0086216A">
              <w:rPr>
                <w:color w:val="FF0000"/>
              </w:rPr>
              <w:t>seuil à définir</w:t>
            </w:r>
            <w:r>
              <w:rPr>
                <w:color w:val="FF0000"/>
              </w:rPr>
              <w:t xml:space="preserve"> (général ou par stations)</w:t>
            </w:r>
          </w:p>
        </w:tc>
      </w:tr>
    </w:tbl>
    <w:p w14:paraId="4FE197F3" w14:textId="2CC144B0" w:rsidR="0086216A" w:rsidRDefault="0086216A" w:rsidP="0086216A"/>
    <w:p w14:paraId="0D74D01C" w14:textId="174E8E21" w:rsidR="008B3057" w:rsidRPr="008B3057" w:rsidRDefault="008B3057" w:rsidP="0086216A">
      <w:pPr>
        <w:rPr>
          <w:b/>
          <w:bCs/>
          <w:u w:val="single"/>
        </w:rPr>
      </w:pPr>
    </w:p>
    <w:p w14:paraId="3BAF3492" w14:textId="534FD8EB" w:rsidR="008B3057" w:rsidRPr="008B3057" w:rsidRDefault="008B3057" w:rsidP="0086216A">
      <w:pPr>
        <w:rPr>
          <w:b/>
          <w:bCs/>
          <w:u w:val="single"/>
        </w:rPr>
      </w:pPr>
      <w:r w:rsidRPr="008B3057">
        <w:rPr>
          <w:b/>
          <w:bCs/>
          <w:u w:val="single"/>
        </w:rPr>
        <w:t xml:space="preserve">Principe du contrôle temporel : </w:t>
      </w:r>
    </w:p>
    <w:p w14:paraId="39418B02" w14:textId="52C220EB" w:rsidR="008B3057" w:rsidRDefault="008B3057" w:rsidP="008B3057">
      <w:pPr>
        <w:pStyle w:val="ListParagraph"/>
        <w:numPr>
          <w:ilvl w:val="0"/>
          <w:numId w:val="5"/>
        </w:numPr>
      </w:pPr>
      <w:r>
        <w:t>P(h) la valeur du paramètre p à l’observation h</w:t>
      </w:r>
    </w:p>
    <w:p w14:paraId="7C75AC43" w14:textId="6C1899D0" w:rsidR="008B3057" w:rsidRDefault="008B3057" w:rsidP="008B3057">
      <w:pPr>
        <w:pStyle w:val="ListParagraph"/>
        <w:numPr>
          <w:ilvl w:val="0"/>
          <w:numId w:val="5"/>
        </w:numPr>
      </w:pPr>
      <w:r>
        <w:t>P(h-1) et p(h+1) les valeurs de ce paramètre aux observations des heures précédentes et suivantes. On calcule une valeur estimée du paramètre p*(h) = ((p(h-1) +p(h+1</w:t>
      </w:r>
      <w:proofErr w:type="gramStart"/>
      <w:r>
        <w:t>))/</w:t>
      </w:r>
      <w:proofErr w:type="gramEnd"/>
      <w:r>
        <w:t>2</w:t>
      </w:r>
    </w:p>
    <w:p w14:paraId="06D1B441" w14:textId="4E38C197" w:rsidR="008B3057" w:rsidRDefault="008B3057" w:rsidP="008B3057"/>
    <w:p w14:paraId="52A802E0" w14:textId="3C0D1F5B" w:rsidR="008B3057" w:rsidRDefault="008B3057" w:rsidP="008B3057">
      <w:r>
        <w:lastRenderedPageBreak/>
        <w:t>L’écart en valeur absolue entre valeur estimée et valeur observée | p*(h) – p(h) | doit être inférieur à un seuil fixe pour chaque paramètre</w:t>
      </w:r>
      <w:r w:rsidR="006D04AB">
        <w:t xml:space="preserve">. </w:t>
      </w:r>
    </w:p>
    <w:p w14:paraId="7267AB53" w14:textId="52C109F6" w:rsidR="008B3057" w:rsidRDefault="008B3057" w:rsidP="008B3057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383"/>
      </w:tblGrid>
      <w:tr w:rsidR="006D04AB" w14:paraId="4F9A33CC" w14:textId="77777777" w:rsidTr="006D04AB">
        <w:tc>
          <w:tcPr>
            <w:tcW w:w="2263" w:type="dxa"/>
            <w:shd w:val="clear" w:color="auto" w:fill="7F7F7F" w:themeFill="text1" w:themeFillTint="80"/>
          </w:tcPr>
          <w:p w14:paraId="1BF99A20" w14:textId="781B1D47" w:rsidR="006D04AB" w:rsidRDefault="006D04AB" w:rsidP="006D04AB">
            <w:pPr>
              <w:jc w:val="center"/>
            </w:pPr>
            <w:r w:rsidRPr="0086216A">
              <w:rPr>
                <w:b/>
                <w:bCs/>
              </w:rPr>
              <w:t>Paramètre</w:t>
            </w:r>
          </w:p>
        </w:tc>
        <w:tc>
          <w:tcPr>
            <w:tcW w:w="2410" w:type="dxa"/>
            <w:shd w:val="clear" w:color="auto" w:fill="7F7F7F" w:themeFill="text1" w:themeFillTint="80"/>
          </w:tcPr>
          <w:p w14:paraId="519A81E2" w14:textId="433F1624" w:rsidR="006D04AB" w:rsidRDefault="006D04AB" w:rsidP="006D04AB">
            <w:pPr>
              <w:jc w:val="center"/>
            </w:pPr>
            <w:r w:rsidRPr="0086216A">
              <w:rPr>
                <w:b/>
                <w:bCs/>
              </w:rPr>
              <w:t>Nom du paramètre en base</w:t>
            </w:r>
          </w:p>
        </w:tc>
        <w:tc>
          <w:tcPr>
            <w:tcW w:w="4383" w:type="dxa"/>
            <w:shd w:val="clear" w:color="auto" w:fill="7F7F7F" w:themeFill="text1" w:themeFillTint="80"/>
          </w:tcPr>
          <w:p w14:paraId="2F75A726" w14:textId="66414BE7" w:rsidR="006D04AB" w:rsidRDefault="006D04AB" w:rsidP="006D04AB">
            <w:pPr>
              <w:jc w:val="center"/>
            </w:pPr>
            <w:r w:rsidRPr="0086216A">
              <w:rPr>
                <w:b/>
                <w:bCs/>
              </w:rPr>
              <w:t>Contrôle associé</w:t>
            </w:r>
          </w:p>
        </w:tc>
      </w:tr>
      <w:tr w:rsidR="006D04AB" w14:paraId="11314A96" w14:textId="77777777" w:rsidTr="008B3057">
        <w:tc>
          <w:tcPr>
            <w:tcW w:w="2263" w:type="dxa"/>
          </w:tcPr>
          <w:p w14:paraId="35B9B384" w14:textId="3200FA60" w:rsidR="006D04AB" w:rsidRDefault="006D04AB" w:rsidP="006D04AB">
            <w:r>
              <w:t>Température</w:t>
            </w:r>
          </w:p>
        </w:tc>
        <w:tc>
          <w:tcPr>
            <w:tcW w:w="2410" w:type="dxa"/>
          </w:tcPr>
          <w:p w14:paraId="30289A2F" w14:textId="77777777" w:rsidR="006D04AB" w:rsidRDefault="006D04AB" w:rsidP="006D04AB"/>
        </w:tc>
        <w:tc>
          <w:tcPr>
            <w:tcW w:w="4383" w:type="dxa"/>
          </w:tcPr>
          <w:p w14:paraId="20AFBEA4" w14:textId="2EF33E7E" w:rsidR="006D04AB" w:rsidRDefault="006D04AB" w:rsidP="006D04AB">
            <w:r>
              <w:t>Seuil fixe : écart &lt; 10°C</w:t>
            </w:r>
          </w:p>
        </w:tc>
      </w:tr>
      <w:tr w:rsidR="006D04AB" w14:paraId="1D9915F4" w14:textId="77777777" w:rsidTr="008B3057">
        <w:tc>
          <w:tcPr>
            <w:tcW w:w="2263" w:type="dxa"/>
          </w:tcPr>
          <w:p w14:paraId="2B070807" w14:textId="687080C3" w:rsidR="006D04AB" w:rsidRDefault="006D04AB" w:rsidP="006D04AB">
            <w:r>
              <w:t>Températures extrêmes de l’heure</w:t>
            </w:r>
          </w:p>
        </w:tc>
        <w:tc>
          <w:tcPr>
            <w:tcW w:w="2410" w:type="dxa"/>
          </w:tcPr>
          <w:p w14:paraId="47CBBC79" w14:textId="77777777" w:rsidR="006D04AB" w:rsidRDefault="006D04AB" w:rsidP="006D04AB"/>
        </w:tc>
        <w:tc>
          <w:tcPr>
            <w:tcW w:w="4383" w:type="dxa"/>
          </w:tcPr>
          <w:p w14:paraId="6E0A562E" w14:textId="44B13DDE" w:rsidR="006D04AB" w:rsidRDefault="006D04AB" w:rsidP="006D04AB">
            <w:r>
              <w:t>Seuil fixe : écart &lt; 10°C</w:t>
            </w:r>
          </w:p>
        </w:tc>
      </w:tr>
      <w:tr w:rsidR="006D04AB" w14:paraId="358D0B4F" w14:textId="77777777" w:rsidTr="008B3057">
        <w:tc>
          <w:tcPr>
            <w:tcW w:w="2263" w:type="dxa"/>
          </w:tcPr>
          <w:p w14:paraId="14EBF335" w14:textId="5520583C" w:rsidR="006D04AB" w:rsidRDefault="006D04AB" w:rsidP="006D04AB">
            <w:r>
              <w:t>Pression mer</w:t>
            </w:r>
          </w:p>
        </w:tc>
        <w:tc>
          <w:tcPr>
            <w:tcW w:w="2410" w:type="dxa"/>
          </w:tcPr>
          <w:p w14:paraId="3ADDE942" w14:textId="77777777" w:rsidR="006D04AB" w:rsidRDefault="006D04AB" w:rsidP="006D04AB"/>
        </w:tc>
        <w:tc>
          <w:tcPr>
            <w:tcW w:w="4383" w:type="dxa"/>
          </w:tcPr>
          <w:p w14:paraId="6E4A5ADF" w14:textId="0974EE92" w:rsidR="006D04AB" w:rsidRDefault="006D04AB" w:rsidP="006D04AB">
            <w:r>
              <w:t>Seuil fixe : écart &lt;5hPa</w:t>
            </w:r>
          </w:p>
        </w:tc>
      </w:tr>
      <w:tr w:rsidR="006D04AB" w14:paraId="5986F83A" w14:textId="77777777" w:rsidTr="008B3057">
        <w:tc>
          <w:tcPr>
            <w:tcW w:w="2263" w:type="dxa"/>
          </w:tcPr>
          <w:p w14:paraId="7EF7978F" w14:textId="2505C5AF" w:rsidR="006D04AB" w:rsidRDefault="006D04AB" w:rsidP="006D04AB">
            <w:r>
              <w:t>Pression de la mer minimale</w:t>
            </w:r>
          </w:p>
        </w:tc>
        <w:tc>
          <w:tcPr>
            <w:tcW w:w="2410" w:type="dxa"/>
          </w:tcPr>
          <w:p w14:paraId="7B7E3C30" w14:textId="77777777" w:rsidR="006D04AB" w:rsidRDefault="006D04AB" w:rsidP="006D04AB"/>
        </w:tc>
        <w:tc>
          <w:tcPr>
            <w:tcW w:w="4383" w:type="dxa"/>
          </w:tcPr>
          <w:p w14:paraId="34D7E55D" w14:textId="6AA106C5" w:rsidR="006D04AB" w:rsidRDefault="006D04AB" w:rsidP="006D04AB">
            <w:r>
              <w:t>Seuil fixe : écart &lt;5hPa</w:t>
            </w:r>
          </w:p>
        </w:tc>
      </w:tr>
      <w:tr w:rsidR="006D04AB" w14:paraId="56425F84" w14:textId="77777777" w:rsidTr="008B3057">
        <w:tc>
          <w:tcPr>
            <w:tcW w:w="2263" w:type="dxa"/>
          </w:tcPr>
          <w:p w14:paraId="29EDA1F0" w14:textId="65986F8E" w:rsidR="006D04AB" w:rsidRDefault="006D04AB" w:rsidP="006D04AB">
            <w:r>
              <w:t>Vent moyen</w:t>
            </w:r>
          </w:p>
        </w:tc>
        <w:tc>
          <w:tcPr>
            <w:tcW w:w="2410" w:type="dxa"/>
          </w:tcPr>
          <w:p w14:paraId="1C6A3800" w14:textId="77777777" w:rsidR="006D04AB" w:rsidRDefault="006D04AB" w:rsidP="006D04AB"/>
        </w:tc>
        <w:tc>
          <w:tcPr>
            <w:tcW w:w="4383" w:type="dxa"/>
          </w:tcPr>
          <w:p w14:paraId="31F31A3D" w14:textId="3D27DF30" w:rsidR="006D04AB" w:rsidRDefault="006D04AB" w:rsidP="006D04AB">
            <w:r>
              <w:t>Seuil fixe : écart &lt; 10m/s</w:t>
            </w:r>
          </w:p>
        </w:tc>
      </w:tr>
      <w:tr w:rsidR="006D04AB" w14:paraId="6B5615CC" w14:textId="77777777" w:rsidTr="008B3057">
        <w:tc>
          <w:tcPr>
            <w:tcW w:w="2263" w:type="dxa"/>
          </w:tcPr>
          <w:p w14:paraId="62140A4D" w14:textId="6525A2CA" w:rsidR="006D04AB" w:rsidRDefault="006D04AB" w:rsidP="006D04AB">
            <w:r>
              <w:t>Rafales</w:t>
            </w:r>
          </w:p>
        </w:tc>
        <w:tc>
          <w:tcPr>
            <w:tcW w:w="2410" w:type="dxa"/>
          </w:tcPr>
          <w:p w14:paraId="35DC2907" w14:textId="77777777" w:rsidR="006D04AB" w:rsidRDefault="006D04AB" w:rsidP="006D04AB"/>
        </w:tc>
        <w:tc>
          <w:tcPr>
            <w:tcW w:w="4383" w:type="dxa"/>
          </w:tcPr>
          <w:p w14:paraId="5A1ED173" w14:textId="7D8AE152" w:rsidR="006D04AB" w:rsidRDefault="006D04AB" w:rsidP="006D04AB">
            <w:r>
              <w:t>Seuil fixe : écart &lt; 15m/s</w:t>
            </w:r>
          </w:p>
        </w:tc>
      </w:tr>
      <w:tr w:rsidR="006D04AB" w14:paraId="11D9326C" w14:textId="77777777" w:rsidTr="008B3057">
        <w:tc>
          <w:tcPr>
            <w:tcW w:w="2263" w:type="dxa"/>
          </w:tcPr>
          <w:p w14:paraId="24B3048C" w14:textId="25041048" w:rsidR="006D04AB" w:rsidRDefault="006D04AB" w:rsidP="006D04AB">
            <w:r>
              <w:t>Humidité</w:t>
            </w:r>
          </w:p>
        </w:tc>
        <w:tc>
          <w:tcPr>
            <w:tcW w:w="2410" w:type="dxa"/>
          </w:tcPr>
          <w:p w14:paraId="02C227CF" w14:textId="77777777" w:rsidR="006D04AB" w:rsidRDefault="006D04AB" w:rsidP="006D04AB"/>
        </w:tc>
        <w:tc>
          <w:tcPr>
            <w:tcW w:w="4383" w:type="dxa"/>
          </w:tcPr>
          <w:p w14:paraId="6D7DE579" w14:textId="4B9F4372" w:rsidR="006D04AB" w:rsidRDefault="006D04AB" w:rsidP="006D04AB">
            <w:r>
              <w:t>Seuil fixe : écart &lt; 50%</w:t>
            </w:r>
          </w:p>
        </w:tc>
      </w:tr>
      <w:tr w:rsidR="006D04AB" w14:paraId="74C189D3" w14:textId="77777777" w:rsidTr="008B3057">
        <w:tc>
          <w:tcPr>
            <w:tcW w:w="2263" w:type="dxa"/>
          </w:tcPr>
          <w:p w14:paraId="74124EA5" w14:textId="57D3F4DC" w:rsidR="006D04AB" w:rsidRDefault="006D04AB" w:rsidP="006D04AB">
            <w:r>
              <w:t>Humidités extrêmes de l’heure</w:t>
            </w:r>
          </w:p>
        </w:tc>
        <w:tc>
          <w:tcPr>
            <w:tcW w:w="2410" w:type="dxa"/>
          </w:tcPr>
          <w:p w14:paraId="7D601250" w14:textId="77777777" w:rsidR="006D04AB" w:rsidRDefault="006D04AB" w:rsidP="006D04AB"/>
        </w:tc>
        <w:tc>
          <w:tcPr>
            <w:tcW w:w="4383" w:type="dxa"/>
          </w:tcPr>
          <w:p w14:paraId="69AB895C" w14:textId="47772814" w:rsidR="006D04AB" w:rsidRDefault="006D04AB" w:rsidP="006D04AB">
            <w:r>
              <w:t>Seuil fixe : écart &lt; 50%</w:t>
            </w:r>
          </w:p>
        </w:tc>
      </w:tr>
    </w:tbl>
    <w:p w14:paraId="6FBC5C6A" w14:textId="77777777" w:rsidR="008B3057" w:rsidRPr="0086216A" w:rsidRDefault="008B3057" w:rsidP="0086216A"/>
    <w:p w14:paraId="15EA3E3A" w14:textId="77777777" w:rsidR="00EC138F" w:rsidRPr="00D51125" w:rsidRDefault="00EC138F" w:rsidP="00EC138F">
      <w:pPr>
        <w:ind w:left="360"/>
      </w:pPr>
    </w:p>
    <w:p w14:paraId="19813357" w14:textId="3A616ED4" w:rsidR="00246BA3" w:rsidRPr="00E92DB1" w:rsidRDefault="00E92DB1" w:rsidP="00246BA3">
      <w:pPr>
        <w:rPr>
          <w:b/>
          <w:bCs/>
          <w:u w:val="single"/>
        </w:rPr>
      </w:pPr>
      <w:r w:rsidRPr="00E92DB1">
        <w:rPr>
          <w:b/>
          <w:bCs/>
          <w:u w:val="single"/>
        </w:rPr>
        <w:t>Contrôles de capteurs bloqués :</w:t>
      </w:r>
    </w:p>
    <w:p w14:paraId="3CEB7BA7" w14:textId="4F6A1757" w:rsidR="00246BA3" w:rsidRDefault="00E92DB1" w:rsidP="00E92DB1">
      <w:pPr>
        <w:pStyle w:val="ListParagraph"/>
        <w:numPr>
          <w:ilvl w:val="0"/>
          <w:numId w:val="5"/>
        </w:numPr>
      </w:pPr>
      <w:r>
        <w:t>On ne peut pas avoir plus de N valeurs consécutives (horaires) égales.</w:t>
      </w:r>
    </w:p>
    <w:p w14:paraId="340E3258" w14:textId="4BD7C7A3" w:rsidR="00E92DB1" w:rsidRDefault="00E92DB1" w:rsidP="00E92DB1">
      <w:pPr>
        <w:pStyle w:val="ListParagraph"/>
        <w:numPr>
          <w:ilvl w:val="0"/>
          <w:numId w:val="5"/>
        </w:numPr>
      </w:pPr>
      <w:r>
        <w:t>N est dépendant du paramètre</w:t>
      </w:r>
    </w:p>
    <w:p w14:paraId="3F6353F1" w14:textId="34EAE1FA" w:rsidR="00E92DB1" w:rsidRDefault="00E92DB1" w:rsidP="00E92D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6D04AB" w14:paraId="25C2F1E1" w14:textId="77777777" w:rsidTr="006D04AB">
        <w:trPr>
          <w:trHeight w:val="81"/>
        </w:trPr>
        <w:tc>
          <w:tcPr>
            <w:tcW w:w="3018" w:type="dxa"/>
            <w:shd w:val="clear" w:color="auto" w:fill="7F7F7F" w:themeFill="text1" w:themeFillTint="80"/>
          </w:tcPr>
          <w:p w14:paraId="23A4B94D" w14:textId="2ECCCB56" w:rsidR="006D04AB" w:rsidRPr="006D04AB" w:rsidRDefault="006D04AB" w:rsidP="006D04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Capteur bloqué</w:t>
            </w:r>
          </w:p>
        </w:tc>
        <w:tc>
          <w:tcPr>
            <w:tcW w:w="3019" w:type="dxa"/>
            <w:shd w:val="clear" w:color="auto" w:fill="7F7F7F" w:themeFill="text1" w:themeFillTint="80"/>
          </w:tcPr>
          <w:p w14:paraId="01657D9E" w14:textId="2A12320E" w:rsidR="006D04AB" w:rsidRPr="006D04AB" w:rsidRDefault="006D04AB" w:rsidP="006D04AB">
            <w:pPr>
              <w:jc w:val="center"/>
              <w:rPr>
                <w:b/>
                <w:bCs/>
              </w:rPr>
            </w:pPr>
            <w:r w:rsidRPr="006D04AB">
              <w:rPr>
                <w:b/>
                <w:bCs/>
              </w:rPr>
              <w:t>Paramètre contrôlé</w:t>
            </w:r>
          </w:p>
        </w:tc>
        <w:tc>
          <w:tcPr>
            <w:tcW w:w="3019" w:type="dxa"/>
            <w:shd w:val="clear" w:color="auto" w:fill="7F7F7F" w:themeFill="text1" w:themeFillTint="80"/>
          </w:tcPr>
          <w:p w14:paraId="2D90C42E" w14:textId="4556F723" w:rsidR="006D04AB" w:rsidRPr="006D04AB" w:rsidRDefault="006D04AB" w:rsidP="006D04AB">
            <w:pPr>
              <w:jc w:val="center"/>
              <w:rPr>
                <w:b/>
                <w:bCs/>
              </w:rPr>
            </w:pPr>
            <w:r w:rsidRPr="006D04AB">
              <w:rPr>
                <w:b/>
                <w:bCs/>
              </w:rPr>
              <w:t>N</w:t>
            </w:r>
          </w:p>
        </w:tc>
      </w:tr>
      <w:tr w:rsidR="00E92DB1" w14:paraId="64713C94" w14:textId="77777777" w:rsidTr="00E92DB1">
        <w:tc>
          <w:tcPr>
            <w:tcW w:w="3018" w:type="dxa"/>
          </w:tcPr>
          <w:p w14:paraId="4E68365E" w14:textId="0ADF124F" w:rsidR="00E92DB1" w:rsidRDefault="00E92DB1" w:rsidP="00E92DB1">
            <w:r>
              <w:t>Anémomètre bloqué</w:t>
            </w:r>
          </w:p>
        </w:tc>
        <w:tc>
          <w:tcPr>
            <w:tcW w:w="3019" w:type="dxa"/>
          </w:tcPr>
          <w:p w14:paraId="1D4FBF39" w14:textId="77777777" w:rsidR="00E92DB1" w:rsidRDefault="002F1215" w:rsidP="00E92DB1">
            <w:r>
              <w:t>Rafales</w:t>
            </w:r>
          </w:p>
          <w:p w14:paraId="0EFA8BE5" w14:textId="0452A5F2" w:rsidR="002F1215" w:rsidRDefault="002F1215" w:rsidP="00E92DB1">
            <w:r>
              <w:t>Vent moyen</w:t>
            </w:r>
          </w:p>
        </w:tc>
        <w:tc>
          <w:tcPr>
            <w:tcW w:w="3019" w:type="dxa"/>
          </w:tcPr>
          <w:p w14:paraId="44105854" w14:textId="77777777" w:rsidR="00E92DB1" w:rsidRDefault="00E92DB1" w:rsidP="00E92DB1">
            <w:r>
              <w:t>N = 12</w:t>
            </w:r>
          </w:p>
          <w:p w14:paraId="3CD57834" w14:textId="7063F0FE" w:rsidR="002F1215" w:rsidRDefault="002F1215" w:rsidP="00E92DB1">
            <w:r>
              <w:t>N = 24</w:t>
            </w:r>
          </w:p>
        </w:tc>
      </w:tr>
      <w:tr w:rsidR="00E92DB1" w14:paraId="1FD471A1" w14:textId="77777777" w:rsidTr="00E92DB1">
        <w:tc>
          <w:tcPr>
            <w:tcW w:w="3018" w:type="dxa"/>
          </w:tcPr>
          <w:p w14:paraId="672DE3DD" w14:textId="467C78FA" w:rsidR="00E92DB1" w:rsidRDefault="002F1215" w:rsidP="00E92DB1">
            <w:r>
              <w:t>Girouette bloquée</w:t>
            </w:r>
          </w:p>
        </w:tc>
        <w:tc>
          <w:tcPr>
            <w:tcW w:w="3019" w:type="dxa"/>
          </w:tcPr>
          <w:p w14:paraId="668B76EA" w14:textId="2F24CDF9" w:rsidR="00E92DB1" w:rsidRDefault="002F1215" w:rsidP="00E92DB1">
            <w:r>
              <w:t>Direction du vent</w:t>
            </w:r>
          </w:p>
        </w:tc>
        <w:tc>
          <w:tcPr>
            <w:tcW w:w="3019" w:type="dxa"/>
          </w:tcPr>
          <w:p w14:paraId="0F5DE2DA" w14:textId="53282767" w:rsidR="00E92DB1" w:rsidRDefault="002F1215" w:rsidP="00E92DB1">
            <w:r>
              <w:t>N=12</w:t>
            </w:r>
          </w:p>
        </w:tc>
      </w:tr>
      <w:tr w:rsidR="00E92DB1" w14:paraId="35C8F26F" w14:textId="77777777" w:rsidTr="00E92DB1">
        <w:tc>
          <w:tcPr>
            <w:tcW w:w="3018" w:type="dxa"/>
          </w:tcPr>
          <w:p w14:paraId="3417FC50" w14:textId="4D6236A9" w:rsidR="00E92DB1" w:rsidRDefault="002F1215" w:rsidP="00E92DB1">
            <w:r>
              <w:t>Thermomètre bloqué</w:t>
            </w:r>
          </w:p>
        </w:tc>
        <w:tc>
          <w:tcPr>
            <w:tcW w:w="3019" w:type="dxa"/>
          </w:tcPr>
          <w:p w14:paraId="17376634" w14:textId="4B39A7CB" w:rsidR="00E92DB1" w:rsidRDefault="002F1215" w:rsidP="00E92DB1">
            <w:r>
              <w:t>Température</w:t>
            </w:r>
          </w:p>
        </w:tc>
        <w:tc>
          <w:tcPr>
            <w:tcW w:w="3019" w:type="dxa"/>
          </w:tcPr>
          <w:p w14:paraId="435883E6" w14:textId="3AB9B0ED" w:rsidR="00E92DB1" w:rsidRDefault="002F1215" w:rsidP="00E92DB1">
            <w:r>
              <w:t>N=12</w:t>
            </w:r>
          </w:p>
        </w:tc>
      </w:tr>
    </w:tbl>
    <w:p w14:paraId="31EBF3CF" w14:textId="77777777" w:rsidR="00E92DB1" w:rsidRDefault="00E92DB1" w:rsidP="00E92DB1"/>
    <w:p w14:paraId="70F6A2A4" w14:textId="7A19DEBA" w:rsidR="00E92DB1" w:rsidRDefault="002F1215" w:rsidP="00246BA3">
      <w:pPr>
        <w:rPr>
          <w:b/>
          <w:bCs/>
          <w:u w:val="single"/>
        </w:rPr>
      </w:pPr>
      <w:r>
        <w:rPr>
          <w:b/>
          <w:bCs/>
          <w:u w:val="single"/>
        </w:rPr>
        <w:t>Contrôle de cohérence inter-paramètres</w:t>
      </w:r>
    </w:p>
    <w:p w14:paraId="4D828985" w14:textId="23E28836" w:rsidR="002F1215" w:rsidRDefault="002F1215" w:rsidP="00246BA3">
      <w:pPr>
        <w:rPr>
          <w:b/>
          <w:bCs/>
          <w:u w:val="single"/>
        </w:rPr>
      </w:pPr>
    </w:p>
    <w:p w14:paraId="449051BD" w14:textId="6F9C9C7E" w:rsidR="002F1215" w:rsidRDefault="002F1215" w:rsidP="00246BA3">
      <w:pPr>
        <w:rPr>
          <w:b/>
          <w:bCs/>
          <w:u w:val="single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18"/>
        <w:gridCol w:w="6900"/>
      </w:tblGrid>
      <w:tr w:rsidR="006D04AB" w14:paraId="5DAD21DB" w14:textId="77777777" w:rsidTr="006D04AB">
        <w:tc>
          <w:tcPr>
            <w:tcW w:w="3018" w:type="dxa"/>
            <w:shd w:val="clear" w:color="auto" w:fill="7F7F7F" w:themeFill="text1" w:themeFillTint="80"/>
          </w:tcPr>
          <w:p w14:paraId="6A0945A2" w14:textId="4A7539B1" w:rsidR="006D04AB" w:rsidRPr="006D04AB" w:rsidRDefault="006D04AB" w:rsidP="006D04AB">
            <w:pPr>
              <w:jc w:val="center"/>
              <w:rPr>
                <w:b/>
                <w:bCs/>
              </w:rPr>
            </w:pPr>
            <w:r w:rsidRPr="006D04AB">
              <w:rPr>
                <w:b/>
                <w:bCs/>
              </w:rPr>
              <w:t>Paramètres contrôlés</w:t>
            </w:r>
          </w:p>
        </w:tc>
        <w:tc>
          <w:tcPr>
            <w:tcW w:w="6900" w:type="dxa"/>
            <w:shd w:val="clear" w:color="auto" w:fill="7F7F7F" w:themeFill="text1" w:themeFillTint="80"/>
          </w:tcPr>
          <w:p w14:paraId="00C144E0" w14:textId="7733DDFC" w:rsidR="006D04AB" w:rsidRPr="006D04AB" w:rsidRDefault="006D04AB" w:rsidP="006D04AB">
            <w:pPr>
              <w:jc w:val="center"/>
              <w:rPr>
                <w:b/>
                <w:bCs/>
              </w:rPr>
            </w:pPr>
            <w:r w:rsidRPr="006D04AB">
              <w:rPr>
                <w:b/>
                <w:bCs/>
              </w:rPr>
              <w:t>Contrôles</w:t>
            </w:r>
          </w:p>
        </w:tc>
      </w:tr>
      <w:tr w:rsidR="006D04AB" w14:paraId="6338B625" w14:textId="77777777" w:rsidTr="006D04AB">
        <w:tc>
          <w:tcPr>
            <w:tcW w:w="3018" w:type="dxa"/>
          </w:tcPr>
          <w:p w14:paraId="5DA3252B" w14:textId="24F9A244" w:rsidR="006D04AB" w:rsidRPr="002F1215" w:rsidRDefault="006D04AB" w:rsidP="00246BA3">
            <w:r>
              <w:t>Températures extrêmes</w:t>
            </w:r>
          </w:p>
        </w:tc>
        <w:tc>
          <w:tcPr>
            <w:tcW w:w="6900" w:type="dxa"/>
          </w:tcPr>
          <w:p w14:paraId="56D5BAA9" w14:textId="31F27704" w:rsidR="006D04AB" w:rsidRPr="002F1215" w:rsidRDefault="006D04AB" w:rsidP="006D04AB">
            <w:pPr>
              <w:jc w:val="center"/>
            </w:pPr>
            <w:r>
              <w:t>Erreur si TX(H) – TN(H) &gt; 10°</w:t>
            </w:r>
          </w:p>
        </w:tc>
      </w:tr>
      <w:tr w:rsidR="006D04AB" w14:paraId="372E4C10" w14:textId="77777777" w:rsidTr="006D04AB">
        <w:tc>
          <w:tcPr>
            <w:tcW w:w="3018" w:type="dxa"/>
          </w:tcPr>
          <w:p w14:paraId="11B0950B" w14:textId="519723A0" w:rsidR="006D04AB" w:rsidRPr="002F1215" w:rsidRDefault="006D04AB" w:rsidP="00246BA3">
            <w:r>
              <w:t>Vent / Rafales et direction</w:t>
            </w:r>
          </w:p>
        </w:tc>
        <w:tc>
          <w:tcPr>
            <w:tcW w:w="6900" w:type="dxa"/>
          </w:tcPr>
          <w:p w14:paraId="3E52742E" w14:textId="48F2A2A0" w:rsidR="006D04AB" w:rsidRPr="002F1215" w:rsidRDefault="006D04AB" w:rsidP="006D04AB">
            <w:pPr>
              <w:jc w:val="center"/>
            </w:pPr>
            <w:r>
              <w:t>DD = 0 =&gt; FF=0</w:t>
            </w:r>
          </w:p>
        </w:tc>
      </w:tr>
      <w:tr w:rsidR="006D04AB" w14:paraId="72BD914A" w14:textId="77777777" w:rsidTr="006D04AB">
        <w:tc>
          <w:tcPr>
            <w:tcW w:w="3018" w:type="dxa"/>
          </w:tcPr>
          <w:p w14:paraId="0628D703" w14:textId="37E1A6E3" w:rsidR="006D04AB" w:rsidRPr="002F1215" w:rsidRDefault="006D04AB" w:rsidP="00246BA3">
            <w:r>
              <w:t xml:space="preserve">Vent et rafales </w:t>
            </w:r>
          </w:p>
        </w:tc>
        <w:tc>
          <w:tcPr>
            <w:tcW w:w="6900" w:type="dxa"/>
          </w:tcPr>
          <w:p w14:paraId="67CD2F5B" w14:textId="4AC276B1" w:rsidR="006D04AB" w:rsidRPr="002F1215" w:rsidRDefault="006D04AB" w:rsidP="006D04AB">
            <w:pPr>
              <w:jc w:val="center"/>
            </w:pPr>
            <w:r>
              <w:t>FF(H) – 1.1m/s &lt;= Rafales(H)</w:t>
            </w:r>
          </w:p>
        </w:tc>
      </w:tr>
      <w:tr w:rsidR="006D04AB" w14:paraId="4A1023A2" w14:textId="77777777" w:rsidTr="006D04AB">
        <w:tc>
          <w:tcPr>
            <w:tcW w:w="3018" w:type="dxa"/>
          </w:tcPr>
          <w:p w14:paraId="6D7BAA28" w14:textId="047D0ABA" w:rsidR="006D04AB" w:rsidRPr="002F1215" w:rsidRDefault="006D04AB" w:rsidP="00246BA3">
            <w:r>
              <w:t>Pression mer</w:t>
            </w:r>
          </w:p>
        </w:tc>
        <w:tc>
          <w:tcPr>
            <w:tcW w:w="6900" w:type="dxa"/>
          </w:tcPr>
          <w:p w14:paraId="3C3BBE7C" w14:textId="29549B29" w:rsidR="006D04AB" w:rsidRPr="002F1215" w:rsidRDefault="006D04AB" w:rsidP="006D04AB">
            <w:pPr>
              <w:jc w:val="center"/>
            </w:pPr>
            <w:r>
              <w:t>Erreur si PMERMIN &gt; PMER</w:t>
            </w:r>
          </w:p>
        </w:tc>
      </w:tr>
      <w:tr w:rsidR="006D04AB" w14:paraId="3C21722C" w14:textId="77777777" w:rsidTr="006D04AB">
        <w:tc>
          <w:tcPr>
            <w:tcW w:w="3018" w:type="dxa"/>
          </w:tcPr>
          <w:p w14:paraId="2FEF51A8" w14:textId="46E18203" w:rsidR="006D04AB" w:rsidRDefault="006D04AB" w:rsidP="00246BA3">
            <w:r>
              <w:t xml:space="preserve">Pression mer </w:t>
            </w:r>
          </w:p>
        </w:tc>
        <w:tc>
          <w:tcPr>
            <w:tcW w:w="6900" w:type="dxa"/>
          </w:tcPr>
          <w:p w14:paraId="0D0F1E52" w14:textId="3A684325" w:rsidR="006D04AB" w:rsidRDefault="006D04AB" w:rsidP="006D04AB">
            <w:pPr>
              <w:jc w:val="center"/>
            </w:pPr>
            <w:r>
              <w:t>Erreur si :</w:t>
            </w:r>
          </w:p>
          <w:p w14:paraId="0B1C608B" w14:textId="4CE4A8CC" w:rsidR="006D04AB" w:rsidRDefault="006D04AB" w:rsidP="006D04AB">
            <w:pPr>
              <w:jc w:val="center"/>
            </w:pPr>
            <w:proofErr w:type="gramStart"/>
            <w:r>
              <w:t>Abs(</w:t>
            </w:r>
            <w:proofErr w:type="gramEnd"/>
            <w:r>
              <w:t>PMER-PMERMIN) &gt; 5hPa</w:t>
            </w:r>
          </w:p>
        </w:tc>
      </w:tr>
    </w:tbl>
    <w:p w14:paraId="662C8FFF" w14:textId="77777777" w:rsidR="002F1215" w:rsidRPr="002F1215" w:rsidRDefault="002F1215" w:rsidP="00246BA3">
      <w:pPr>
        <w:rPr>
          <w:b/>
          <w:bCs/>
          <w:u w:val="single"/>
        </w:rPr>
      </w:pPr>
    </w:p>
    <w:p w14:paraId="0F8434C3" w14:textId="01E521B4" w:rsidR="002F1215" w:rsidRDefault="002F1215" w:rsidP="006D04AB">
      <w:pPr>
        <w:jc w:val="both"/>
      </w:pPr>
      <w:r>
        <w:t xml:space="preserve">Ce qui serait intéressant serait d’avoir une table spécifique aux contrôles douteux avec un nom spécifique pour chaque contrôle. Cela permettrait de plus facilement connaître l’origine du problème. Ex : Si FF est mis à douteux, on ne saura pas si cela vient d’une cohérence inter-paramètres ou d’une variation temporelle douteuse.  </w:t>
      </w:r>
    </w:p>
    <w:p w14:paraId="4E4AA8E4" w14:textId="213E1D02" w:rsidR="000664B5" w:rsidRDefault="000664B5" w:rsidP="00246BA3"/>
    <w:p w14:paraId="66EB889A" w14:textId="74E46298" w:rsidR="000664B5" w:rsidRDefault="000664B5" w:rsidP="00246BA3"/>
    <w:p w14:paraId="78A75B93" w14:textId="47710812" w:rsidR="000664B5" w:rsidRDefault="000664B5" w:rsidP="00246BA3"/>
    <w:p w14:paraId="3CC94C0D" w14:textId="4FA1859E" w:rsidR="000664B5" w:rsidRDefault="000664B5" w:rsidP="00550E64">
      <w:pPr>
        <w:pStyle w:val="Heading2"/>
      </w:pPr>
      <w:r>
        <w:lastRenderedPageBreak/>
        <w:t xml:space="preserve">Actions </w:t>
      </w:r>
      <w:r w:rsidR="006D04AB">
        <w:t>suite à</w:t>
      </w:r>
      <w:r>
        <w:t xml:space="preserve"> modification</w:t>
      </w:r>
    </w:p>
    <w:p w14:paraId="693E672E" w14:textId="32A69E5B" w:rsidR="000664B5" w:rsidDel="00FB49EB" w:rsidRDefault="006D04AB" w:rsidP="000664B5">
      <w:pPr>
        <w:rPr>
          <w:del w:id="247" w:author="Nicolas CUVILLIER" w:date="2021-02-04T10:39:00Z"/>
          <w:b/>
          <w:bCs/>
          <w:color w:val="FF0000"/>
        </w:rPr>
      </w:pPr>
      <w:del w:id="248" w:author="Nicolas CUVILLIER" w:date="2021-02-04T10:39:00Z">
        <w:r w:rsidRPr="006D04AB" w:rsidDel="00FB49EB">
          <w:rPr>
            <w:b/>
            <w:bCs/>
            <w:color w:val="FF0000"/>
          </w:rPr>
          <w:delText>( !!!)</w:delText>
        </w:r>
      </w:del>
    </w:p>
    <w:p w14:paraId="3D9D60A5" w14:textId="1E6811E5" w:rsidR="000664B5" w:rsidDel="00FB49EB" w:rsidRDefault="000664B5" w:rsidP="000664B5">
      <w:pPr>
        <w:rPr>
          <w:del w:id="249" w:author="Nicolas CUVILLIER" w:date="2021-02-04T10:39:00Z"/>
        </w:rPr>
      </w:pPr>
      <w:del w:id="250" w:author="Nicolas CUVILLIER" w:date="2021-02-04T10:39:00Z">
        <w:r w:rsidDel="00FB49EB">
          <w:delText>La modification d’une valeur dans une table doit pouvoir mettre à jour automatiquement les paramètres calculés à partir de celle-ci.</w:delText>
        </w:r>
        <w:r w:rsidR="006D04AB" w:rsidDel="00FB49EB">
          <w:delText xml:space="preserve"> Les mécanismes suivants devront être définis : </w:delText>
        </w:r>
      </w:del>
    </w:p>
    <w:p w14:paraId="0B921C01" w14:textId="5C81F759" w:rsidR="006D04AB" w:rsidDel="00FB49EB" w:rsidRDefault="006D04AB" w:rsidP="006D04AB">
      <w:pPr>
        <w:pStyle w:val="ListParagraph"/>
        <w:numPr>
          <w:ilvl w:val="0"/>
          <w:numId w:val="5"/>
        </w:numPr>
        <w:rPr>
          <w:del w:id="251" w:author="Nicolas CUVILLIER" w:date="2021-02-04T10:39:00Z"/>
        </w:rPr>
      </w:pPr>
      <w:del w:id="252" w:author="Nicolas CUVILLIER" w:date="2021-02-04T10:39:00Z">
        <w:r w:rsidDel="00FB49EB">
          <w:delText>Donnée manquante et répercussion dans les autres tables</w:delText>
        </w:r>
      </w:del>
    </w:p>
    <w:p w14:paraId="6B867417" w14:textId="35EC3FD9" w:rsidR="006D04AB" w:rsidRPr="000664B5" w:rsidDel="00FB49EB" w:rsidRDefault="006D04AB" w:rsidP="006D04AB">
      <w:pPr>
        <w:pStyle w:val="ListParagraph"/>
        <w:numPr>
          <w:ilvl w:val="0"/>
          <w:numId w:val="5"/>
        </w:numPr>
        <w:rPr>
          <w:del w:id="253" w:author="Nicolas CUVILLIER" w:date="2021-02-04T10:39:00Z"/>
        </w:rPr>
      </w:pPr>
      <w:del w:id="254" w:author="Nicolas CUVILLIER" w:date="2021-02-04T10:39:00Z">
        <w:r w:rsidDel="00FB49EB">
          <w:delText>Modification d’une donnée, répercussion dans les autres tables et relance d’un contrôle</w:delText>
        </w:r>
      </w:del>
    </w:p>
    <w:p w14:paraId="0C7A20F6" w14:textId="77777777" w:rsidR="00473AF7" w:rsidRDefault="00473AF7" w:rsidP="00473AF7">
      <w:pPr>
        <w:rPr>
          <w:ins w:id="255" w:author="Nicolas CUVILLIER" w:date="2021-02-04T09:40:00Z"/>
        </w:rPr>
      </w:pPr>
      <w:ins w:id="256" w:author="Nicolas CUVILLIER" w:date="2021-02-04T09:40:00Z">
        <w:r>
          <w:t>On va avoir deux types d’actions :</w:t>
        </w:r>
      </w:ins>
    </w:p>
    <w:p w14:paraId="444F4779" w14:textId="4B7C9983" w:rsidR="00473AF7" w:rsidRDefault="00473AF7" w:rsidP="00473AF7">
      <w:pPr>
        <w:pStyle w:val="ListParagraph"/>
        <w:numPr>
          <w:ilvl w:val="0"/>
          <w:numId w:val="18"/>
        </w:numPr>
        <w:rPr>
          <w:ins w:id="257" w:author="Nicolas CUVILLIER" w:date="2021-02-04T09:40:00Z"/>
        </w:rPr>
      </w:pPr>
      <w:ins w:id="258" w:author="Nicolas CUVILLIER" w:date="2021-02-04T09:40:00Z">
        <w:r>
          <w:t xml:space="preserve">Annulation de la donnée. Dans ce cas la donnée, et les données liées (voir trigger plus après dans ce document) seront mises à </w:t>
        </w:r>
        <w:proofErr w:type="spellStart"/>
        <w:r>
          <w:t>null</w:t>
        </w:r>
        <w:proofErr w:type="spellEnd"/>
        <w:r>
          <w:t xml:space="preserve">, et </w:t>
        </w:r>
      </w:ins>
      <w:ins w:id="259" w:author="Nicolas CUVILLIER" w:date="2021-02-04T10:39:00Z">
        <w:r w:rsidR="00FB49EB">
          <w:t xml:space="preserve">traitée comme une valeur non fournie </w:t>
        </w:r>
      </w:ins>
      <w:ins w:id="260" w:author="Nicolas CUVILLIER" w:date="2021-02-04T09:40:00Z">
        <w:r>
          <w:t>aux niveaux supérieurs</w:t>
        </w:r>
      </w:ins>
      <w:ins w:id="261" w:author="Nicolas CUVILLIER" w:date="2021-02-04T10:39:00Z">
        <w:r w:rsidR="00FB49EB">
          <w:t xml:space="preserve"> d’agrégation. Aussi le nombre d</w:t>
        </w:r>
      </w:ins>
      <w:ins w:id="262" w:author="Nicolas CUVILLIER" w:date="2021-02-04T10:40:00Z">
        <w:r w:rsidR="00FB49EB">
          <w:t xml:space="preserve">e modification sera </w:t>
        </w:r>
        <w:proofErr w:type="spellStart"/>
        <w:r w:rsidR="00FB49EB">
          <w:t>incrementée</w:t>
        </w:r>
        <w:proofErr w:type="spellEnd"/>
        <w:r w:rsidR="00FB49EB">
          <w:t>.</w:t>
        </w:r>
      </w:ins>
      <w:ins w:id="263" w:author="Nicolas CUVILLIER" w:date="2021-02-04T10:42:00Z">
        <w:r w:rsidR="00FB49EB">
          <w:t xml:space="preserve"> Une entrée sera créée dans une table historique</w:t>
        </w:r>
      </w:ins>
      <w:ins w:id="264" w:author="Nicolas CUVILLIER" w:date="2021-02-04T10:44:00Z">
        <w:r w:rsidR="00FB49EB">
          <w:t xml:space="preserve"> « </w:t>
        </w:r>
        <w:proofErr w:type="spellStart"/>
        <w:r w:rsidR="00FB49EB">
          <w:t>fitration</w:t>
        </w:r>
        <w:proofErr w:type="spellEnd"/>
        <w:r w:rsidR="00FB49EB">
          <w:t> »</w:t>
        </w:r>
      </w:ins>
      <w:ins w:id="265" w:author="Nicolas CUVILLIER" w:date="2021-02-04T10:42:00Z">
        <w:r w:rsidR="00FB49EB">
          <w:t xml:space="preserve">, </w:t>
        </w:r>
      </w:ins>
      <w:ins w:id="266" w:author="Nicolas CUVILLIER" w:date="2021-02-04T10:43:00Z">
        <w:r w:rsidR="00FB49EB">
          <w:t>la date du jour, l</w:t>
        </w:r>
      </w:ins>
      <w:ins w:id="267" w:author="Nicolas CUVILLIER" w:date="2021-02-04T10:42:00Z">
        <w:r w:rsidR="00FB49EB">
          <w:t xml:space="preserve">e </w:t>
        </w:r>
        <w:proofErr w:type="spellStart"/>
        <w:r w:rsidR="00FB49EB">
          <w:t>no</w:t>
        </w:r>
      </w:ins>
      <w:proofErr w:type="spellEnd"/>
      <w:ins w:id="268" w:author="Nicolas CUVILLIER" w:date="2021-02-04T10:43:00Z">
        <w:r w:rsidR="00FB49EB">
          <w:t xml:space="preserve"> du poste, le niveau d’</w:t>
        </w:r>
        <w:proofErr w:type="spellStart"/>
        <w:r w:rsidR="00FB49EB">
          <w:t>agregation</w:t>
        </w:r>
        <w:proofErr w:type="spellEnd"/>
        <w:r w:rsidR="00FB49EB">
          <w:t xml:space="preserve">, le nom du </w:t>
        </w:r>
        <w:proofErr w:type="spellStart"/>
        <w:r w:rsidR="00FB49EB">
          <w:t>parametre</w:t>
        </w:r>
        <w:proofErr w:type="spellEnd"/>
        <w:r w:rsidR="00FB49EB">
          <w:t>, la valeur rejet</w:t>
        </w:r>
      </w:ins>
      <w:ins w:id="269" w:author="Nicolas CUVILLIER" w:date="2021-02-04T10:45:00Z">
        <w:r w:rsidR="00FB49EB">
          <w:t>é</w:t>
        </w:r>
      </w:ins>
      <w:ins w:id="270" w:author="Nicolas CUVILLIER" w:date="2021-02-04T10:43:00Z">
        <w:r w:rsidR="00FB49EB">
          <w:t xml:space="preserve">e, et le </w:t>
        </w:r>
        <w:proofErr w:type="spellStart"/>
        <w:r w:rsidR="00FB49EB">
          <w:t>no</w:t>
        </w:r>
        <w:proofErr w:type="spellEnd"/>
        <w:r w:rsidR="00FB49EB">
          <w:t xml:space="preserve"> de la r</w:t>
        </w:r>
      </w:ins>
      <w:ins w:id="271" w:author="Nicolas CUVILLIER" w:date="2021-02-04T10:45:00Z">
        <w:r w:rsidR="00FB49EB">
          <w:t>è</w:t>
        </w:r>
      </w:ins>
      <w:ins w:id="272" w:author="Nicolas CUVILLIER" w:date="2021-02-04T10:43:00Z">
        <w:r w:rsidR="00FB49EB">
          <w:t xml:space="preserve">gle </w:t>
        </w:r>
      </w:ins>
      <w:ins w:id="273" w:author="Nicolas CUVILLIER" w:date="2021-02-04T10:44:00Z">
        <w:r w:rsidR="00FB49EB">
          <w:t>rejetant cette valeur.</w:t>
        </w:r>
      </w:ins>
    </w:p>
    <w:p w14:paraId="3AA90EC9" w14:textId="0939E23C" w:rsidR="00FB49EB" w:rsidRDefault="00473AF7" w:rsidP="00473AF7">
      <w:pPr>
        <w:pStyle w:val="ListParagraph"/>
        <w:numPr>
          <w:ilvl w:val="0"/>
          <w:numId w:val="18"/>
        </w:numPr>
        <w:rPr>
          <w:ins w:id="274" w:author="Nicolas CUVILLIER" w:date="2021-02-04T10:40:00Z"/>
        </w:rPr>
      </w:pPr>
      <w:ins w:id="275" w:author="Nicolas CUVILLIER" w:date="2021-02-04T09:40:00Z">
        <w:r>
          <w:t>D</w:t>
        </w:r>
      </w:ins>
      <w:ins w:id="276" w:author="Nicolas CUVILLIER" w:date="2021-02-04T10:40:00Z">
        <w:r w:rsidR="00FB49EB">
          <w:t>é</w:t>
        </w:r>
      </w:ins>
      <w:ins w:id="277" w:author="Nicolas CUVILLIER" w:date="2021-02-04T09:40:00Z">
        <w:r>
          <w:t xml:space="preserve">tection d’une valeur inconsistante : </w:t>
        </w:r>
      </w:ins>
      <w:ins w:id="278" w:author="Nicolas CUVILLIER" w:date="2021-02-04T10:40:00Z">
        <w:r w:rsidR="00FB49EB">
          <w:t>Cette valeur sera gardée dans la base de donnée</w:t>
        </w:r>
      </w:ins>
      <w:ins w:id="279" w:author="Nicolas CUVILLIER" w:date="2021-02-04T10:45:00Z">
        <w:r w:rsidR="00FB49EB">
          <w:t>s</w:t>
        </w:r>
      </w:ins>
      <w:ins w:id="280" w:author="Nicolas CUVILLIER" w:date="2021-02-04T10:40:00Z">
        <w:r w:rsidR="00FB49EB">
          <w:t xml:space="preserve"> ( ?? Peut</w:t>
        </w:r>
      </w:ins>
      <w:ins w:id="281" w:author="Nicolas CUVILLIER" w:date="2021-02-04T10:45:00Z">
        <w:r w:rsidR="00FB49EB">
          <w:t>-</w:t>
        </w:r>
      </w:ins>
      <w:ins w:id="282" w:author="Nicolas CUVILLIER" w:date="2021-02-04T10:40:00Z">
        <w:r w:rsidR="00FB49EB">
          <w:t>on faire autre chose ??).</w:t>
        </w:r>
      </w:ins>
      <w:ins w:id="283" w:author="Nicolas CUVILLIER" w:date="2021-02-04T10:41:00Z">
        <w:r w:rsidR="00FB49EB">
          <w:t xml:space="preserve"> Dans ce cas elle sera utilisée dans les calculs d’agrégation (il faudra voir pour les valeurs </w:t>
        </w:r>
        <w:proofErr w:type="spellStart"/>
        <w:r w:rsidR="00FB49EB">
          <w:t>extremes</w:t>
        </w:r>
        <w:proofErr w:type="spellEnd"/>
        <w:r w:rsidR="00FB49EB">
          <w:t xml:space="preserve">…). Aussi le nombre d’incident sera </w:t>
        </w:r>
        <w:proofErr w:type="spellStart"/>
        <w:r w:rsidR="00FB49EB">
          <w:t>incrementé</w:t>
        </w:r>
        <w:proofErr w:type="spellEnd"/>
        <w:r w:rsidR="00FB49EB">
          <w:t>.</w:t>
        </w:r>
      </w:ins>
      <w:ins w:id="284" w:author="Nicolas CUVILLIER" w:date="2021-02-04T10:44:00Z">
        <w:r w:rsidR="00FB49EB">
          <w:t xml:space="preserve"> </w:t>
        </w:r>
        <w:r w:rsidR="00FB49EB">
          <w:t xml:space="preserve">Une entrée sera créée dans une table </w:t>
        </w:r>
        <w:r w:rsidR="00FB49EB">
          <w:t>« </w:t>
        </w:r>
        <w:r w:rsidR="00FB49EB">
          <w:t>historique</w:t>
        </w:r>
        <w:r w:rsidR="00FB49EB">
          <w:t> » incident</w:t>
        </w:r>
        <w:r w:rsidR="00FB49EB">
          <w:t>, la date du jour, le no du poste, le niveau d’</w:t>
        </w:r>
        <w:proofErr w:type="spellStart"/>
        <w:r w:rsidR="00FB49EB">
          <w:t>agregation</w:t>
        </w:r>
        <w:proofErr w:type="spellEnd"/>
        <w:r w:rsidR="00FB49EB">
          <w:t xml:space="preserve">, le nom du </w:t>
        </w:r>
        <w:proofErr w:type="spellStart"/>
        <w:r w:rsidR="00FB49EB">
          <w:t>parametre</w:t>
        </w:r>
        <w:proofErr w:type="spellEnd"/>
        <w:r w:rsidR="00FB49EB">
          <w:t>, la valeur rejet</w:t>
        </w:r>
      </w:ins>
      <w:ins w:id="285" w:author="Nicolas CUVILLIER" w:date="2021-02-04T10:45:00Z">
        <w:r w:rsidR="00FB49EB">
          <w:t>é</w:t>
        </w:r>
      </w:ins>
      <w:ins w:id="286" w:author="Nicolas CUVILLIER" w:date="2021-02-04T10:44:00Z">
        <w:r w:rsidR="00FB49EB">
          <w:t xml:space="preserve">e, et le </w:t>
        </w:r>
        <w:proofErr w:type="spellStart"/>
        <w:r w:rsidR="00FB49EB">
          <w:t>no</w:t>
        </w:r>
        <w:proofErr w:type="spellEnd"/>
        <w:r w:rsidR="00FB49EB">
          <w:t xml:space="preserve"> de la r</w:t>
        </w:r>
      </w:ins>
      <w:ins w:id="287" w:author="Nicolas CUVILLIER" w:date="2021-02-04T10:45:00Z">
        <w:r w:rsidR="00FB49EB">
          <w:t>è</w:t>
        </w:r>
      </w:ins>
      <w:ins w:id="288" w:author="Nicolas CUVILLIER" w:date="2021-02-04T10:44:00Z">
        <w:r w:rsidR="00FB49EB">
          <w:t>gle rejetant cette valeur.</w:t>
        </w:r>
      </w:ins>
    </w:p>
    <w:p w14:paraId="4868C22D" w14:textId="77777777" w:rsidR="007F56A6" w:rsidRPr="00246BA3" w:rsidRDefault="007F56A6" w:rsidP="00246BA3"/>
    <w:sectPr w:rsidR="007F56A6" w:rsidRPr="00246BA3" w:rsidSect="00FC7519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9C4FB" w14:textId="77777777" w:rsidR="00C47FB2" w:rsidRDefault="00C47FB2" w:rsidP="00550E64">
      <w:r>
        <w:separator/>
      </w:r>
    </w:p>
  </w:endnote>
  <w:endnote w:type="continuationSeparator" w:id="0">
    <w:p w14:paraId="129F83F9" w14:textId="77777777" w:rsidR="00C47FB2" w:rsidRDefault="00C47FB2" w:rsidP="005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D5BEB" w14:textId="25E83FE0" w:rsidR="00550E64" w:rsidRDefault="00550E64">
    <w:pPr>
      <w:pStyle w:val="Footer"/>
    </w:pPr>
    <w:ins w:id="294" w:author="Nicolas CUVILLIER" w:date="2021-02-04T10:48:00Z">
      <w:r>
        <w:t>Version 0.2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810C5" w14:textId="77777777" w:rsidR="00C47FB2" w:rsidRDefault="00C47FB2" w:rsidP="00550E64">
      <w:r>
        <w:separator/>
      </w:r>
    </w:p>
  </w:footnote>
  <w:footnote w:type="continuationSeparator" w:id="0">
    <w:p w14:paraId="183BBCC9" w14:textId="77777777" w:rsidR="00C47FB2" w:rsidRDefault="00C47FB2" w:rsidP="00550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888BA" w14:textId="1834CE4E" w:rsidR="00550E64" w:rsidRPr="00550E64" w:rsidRDefault="00550E64" w:rsidP="00550E64">
    <w:pPr>
      <w:pStyle w:val="Header"/>
      <w:jc w:val="center"/>
      <w:rPr>
        <w:sz w:val="32"/>
        <w:szCs w:val="32"/>
        <w:rPrChange w:id="289" w:author="Nicolas CUVILLIER" w:date="2021-02-04T10:48:00Z">
          <w:rPr/>
        </w:rPrChange>
      </w:rPr>
      <w:pPrChange w:id="290" w:author="Nicolas CUVILLIER" w:date="2021-02-04T10:48:00Z">
        <w:pPr>
          <w:pStyle w:val="Header"/>
        </w:pPr>
      </w:pPrChange>
    </w:pPr>
    <w:ins w:id="291" w:author="Nicolas CUVILLIER" w:date="2021-02-04T10:48:00Z">
      <w:r w:rsidRPr="00550E64">
        <w:rPr>
          <w:sz w:val="32"/>
          <w:szCs w:val="32"/>
          <w:rPrChange w:id="292" w:author="Nicolas CUVILLIER" w:date="2021-02-04T10:48:00Z">
            <w:rPr/>
          </w:rPrChange>
        </w:rPr>
        <w:t xml:space="preserve">BD Climato : </w:t>
      </w:r>
      <w:r w:rsidRPr="00550E64">
        <w:rPr>
          <w:sz w:val="32"/>
          <w:szCs w:val="32"/>
          <w:rPrChange w:id="293" w:author="Nicolas CUVILLIER" w:date="2021-02-04T10:48:00Z">
            <w:rPr/>
          </w:rPrChange>
        </w:rPr>
        <w:t>Filtres et qualité des données</w: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2B78"/>
    <w:multiLevelType w:val="hybridMultilevel"/>
    <w:tmpl w:val="20C2271C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AC15B9"/>
    <w:multiLevelType w:val="hybridMultilevel"/>
    <w:tmpl w:val="999A3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72A74"/>
    <w:multiLevelType w:val="hybridMultilevel"/>
    <w:tmpl w:val="A3C663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E7B6D"/>
    <w:multiLevelType w:val="hybridMultilevel"/>
    <w:tmpl w:val="B6929884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783433"/>
    <w:multiLevelType w:val="hybridMultilevel"/>
    <w:tmpl w:val="036EFC7C"/>
    <w:lvl w:ilvl="0" w:tplc="281AC0E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D5BC3"/>
    <w:multiLevelType w:val="hybridMultilevel"/>
    <w:tmpl w:val="205CC8E0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89E1064"/>
    <w:multiLevelType w:val="hybridMultilevel"/>
    <w:tmpl w:val="AFECA21E"/>
    <w:lvl w:ilvl="0" w:tplc="58B47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F2A4C"/>
    <w:multiLevelType w:val="hybridMultilevel"/>
    <w:tmpl w:val="6344A9E2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BC761FD"/>
    <w:multiLevelType w:val="hybridMultilevel"/>
    <w:tmpl w:val="FE42EA04"/>
    <w:lvl w:ilvl="0" w:tplc="670EFB5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B608C"/>
    <w:multiLevelType w:val="hybridMultilevel"/>
    <w:tmpl w:val="5EF2E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A35B7"/>
    <w:multiLevelType w:val="hybridMultilevel"/>
    <w:tmpl w:val="A942C8B6"/>
    <w:lvl w:ilvl="0" w:tplc="5E80A7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F070A"/>
    <w:multiLevelType w:val="hybridMultilevel"/>
    <w:tmpl w:val="86D8750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37DD2"/>
    <w:multiLevelType w:val="hybridMultilevel"/>
    <w:tmpl w:val="3B9C331A"/>
    <w:lvl w:ilvl="0" w:tplc="F016435E">
      <w:start w:val="1"/>
      <w:numFmt w:val="decimal"/>
      <w:pStyle w:val="Heading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E63BF"/>
    <w:multiLevelType w:val="hybridMultilevel"/>
    <w:tmpl w:val="F8624ADA"/>
    <w:lvl w:ilvl="0" w:tplc="87EAB93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5621C"/>
    <w:multiLevelType w:val="hybridMultilevel"/>
    <w:tmpl w:val="6344A9E2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8AF5A52"/>
    <w:multiLevelType w:val="hybridMultilevel"/>
    <w:tmpl w:val="830CECF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FF698A"/>
    <w:multiLevelType w:val="hybridMultilevel"/>
    <w:tmpl w:val="422CE2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B65FF2"/>
    <w:multiLevelType w:val="hybridMultilevel"/>
    <w:tmpl w:val="6344A9E2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AF84552"/>
    <w:multiLevelType w:val="hybridMultilevel"/>
    <w:tmpl w:val="59244C5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14"/>
  </w:num>
  <w:num w:numId="5">
    <w:abstractNumId w:val="10"/>
  </w:num>
  <w:num w:numId="6">
    <w:abstractNumId w:val="4"/>
  </w:num>
  <w:num w:numId="7">
    <w:abstractNumId w:val="11"/>
  </w:num>
  <w:num w:numId="8">
    <w:abstractNumId w:val="3"/>
  </w:num>
  <w:num w:numId="9">
    <w:abstractNumId w:val="6"/>
  </w:num>
  <w:num w:numId="10">
    <w:abstractNumId w:val="7"/>
  </w:num>
  <w:num w:numId="11">
    <w:abstractNumId w:val="15"/>
  </w:num>
  <w:num w:numId="12">
    <w:abstractNumId w:val="18"/>
  </w:num>
  <w:num w:numId="13">
    <w:abstractNumId w:val="0"/>
  </w:num>
  <w:num w:numId="14">
    <w:abstractNumId w:val="17"/>
  </w:num>
  <w:num w:numId="15">
    <w:abstractNumId w:val="5"/>
  </w:num>
  <w:num w:numId="16">
    <w:abstractNumId w:val="2"/>
  </w:num>
  <w:num w:numId="17">
    <w:abstractNumId w:val="9"/>
  </w:num>
  <w:num w:numId="18">
    <w:abstractNumId w:val="1"/>
  </w:num>
  <w:num w:numId="1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icolas CUVILLIER">
    <w15:presenceInfo w15:providerId="Windows Live" w15:userId="09c12f5ff69473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83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A3"/>
    <w:rsid w:val="000664B5"/>
    <w:rsid w:val="000D16FA"/>
    <w:rsid w:val="000D353B"/>
    <w:rsid w:val="000E3775"/>
    <w:rsid w:val="00232C8E"/>
    <w:rsid w:val="00246BA3"/>
    <w:rsid w:val="002F1215"/>
    <w:rsid w:val="003050DC"/>
    <w:rsid w:val="00473AF7"/>
    <w:rsid w:val="00550E64"/>
    <w:rsid w:val="0056036A"/>
    <w:rsid w:val="0056549A"/>
    <w:rsid w:val="005E073F"/>
    <w:rsid w:val="00666A51"/>
    <w:rsid w:val="0068695D"/>
    <w:rsid w:val="006D04AB"/>
    <w:rsid w:val="007643A1"/>
    <w:rsid w:val="007F2EDA"/>
    <w:rsid w:val="007F56A6"/>
    <w:rsid w:val="0086216A"/>
    <w:rsid w:val="008A1AC7"/>
    <w:rsid w:val="008B3057"/>
    <w:rsid w:val="00912F8E"/>
    <w:rsid w:val="0093759A"/>
    <w:rsid w:val="009E7A2B"/>
    <w:rsid w:val="00B61117"/>
    <w:rsid w:val="00C47FB2"/>
    <w:rsid w:val="00D0634F"/>
    <w:rsid w:val="00D51125"/>
    <w:rsid w:val="00E25E95"/>
    <w:rsid w:val="00E92DB1"/>
    <w:rsid w:val="00EC138F"/>
    <w:rsid w:val="00F66C3B"/>
    <w:rsid w:val="00F811D0"/>
    <w:rsid w:val="00FB49EB"/>
    <w:rsid w:val="00FC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1B3DA"/>
  <w15:chartTrackingRefBased/>
  <w15:docId w15:val="{41795059-5F5B-DB4F-BBF1-B8030B2F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3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64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A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0E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46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A1A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764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50E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E64"/>
  </w:style>
  <w:style w:type="paragraph" w:styleId="Footer">
    <w:name w:val="footer"/>
    <w:basedOn w:val="Normal"/>
    <w:link w:val="FooterChar"/>
    <w:uiPriority w:val="99"/>
    <w:unhideWhenUsed/>
    <w:rsid w:val="00550E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2526</Words>
  <Characters>14403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Keryl CLAIN</dc:creator>
  <cp:keywords/>
  <dc:description/>
  <cp:lastModifiedBy>Nicolas CUVILLIER</cp:lastModifiedBy>
  <cp:revision>6</cp:revision>
  <dcterms:created xsi:type="dcterms:W3CDTF">2021-01-29T12:12:00Z</dcterms:created>
  <dcterms:modified xsi:type="dcterms:W3CDTF">2021-02-04T06:50:00Z</dcterms:modified>
</cp:coreProperties>
</file>